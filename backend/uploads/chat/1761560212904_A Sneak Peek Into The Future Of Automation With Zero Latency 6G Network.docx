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528BE" w14:textId="77777777" w:rsidR="007526CC" w:rsidRDefault="008A2588" w:rsidP="00962553">
      <w:pPr>
        <w:pStyle w:val="Title"/>
        <w:rPr>
          <w:color w:val="004F88"/>
        </w:rPr>
      </w:pPr>
      <w:r w:rsidRPr="002B3C77">
        <w:rPr>
          <w:color w:val="004F88"/>
        </w:rPr>
        <w:t xml:space="preserve">A Sneak Peek </w:t>
      </w:r>
      <w:r w:rsidR="00D67906" w:rsidRPr="002B3C77">
        <w:rPr>
          <w:color w:val="004F88"/>
        </w:rPr>
        <w:t>I</w:t>
      </w:r>
      <w:r w:rsidR="00A43A59" w:rsidRPr="002B3C77">
        <w:rPr>
          <w:color w:val="004F88"/>
        </w:rPr>
        <w:t>n</w:t>
      </w:r>
      <w:r w:rsidRPr="002B3C77">
        <w:rPr>
          <w:color w:val="004F88"/>
        </w:rPr>
        <w:t xml:space="preserve"> The Future Of Automation With Zero Latency 6G Network.</w:t>
      </w:r>
    </w:p>
    <w:p w14:paraId="1F42C207" w14:textId="77777777" w:rsidR="00706605" w:rsidRPr="00706605" w:rsidRDefault="00706605" w:rsidP="00706605"/>
    <w:p w14:paraId="0F3507F2" w14:textId="01883DAF" w:rsidR="000C7F29" w:rsidRPr="000C7F29" w:rsidRDefault="00706605" w:rsidP="000C7F29">
      <w:r>
        <w:rPr>
          <w:noProof/>
        </w:rPr>
        <mc:AlternateContent>
          <mc:Choice Requires="wps">
            <w:drawing>
              <wp:anchor distT="0" distB="0" distL="114300" distR="114300" simplePos="0" relativeHeight="251659264" behindDoc="0" locked="0" layoutInCell="1" allowOverlap="1" wp14:anchorId="62B30B2F" wp14:editId="06483267">
                <wp:simplePos x="0" y="0"/>
                <wp:positionH relativeFrom="column">
                  <wp:posOffset>-868680</wp:posOffset>
                </wp:positionH>
                <wp:positionV relativeFrom="paragraph">
                  <wp:posOffset>22860</wp:posOffset>
                </wp:positionV>
                <wp:extent cx="7757160" cy="15240"/>
                <wp:effectExtent l="0" t="0" r="34290" b="22860"/>
                <wp:wrapNone/>
                <wp:docPr id="1823575332" name="Straight Connector 2"/>
                <wp:cNvGraphicFramePr/>
                <a:graphic xmlns:a="http://schemas.openxmlformats.org/drawingml/2006/main">
                  <a:graphicData uri="http://schemas.microsoft.com/office/word/2010/wordprocessingShape">
                    <wps:wsp>
                      <wps:cNvCnPr/>
                      <wps:spPr>
                        <a:xfrm flipV="1">
                          <a:off x="0" y="0"/>
                          <a:ext cx="7757160" cy="1524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7F607CC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4pt,1.8pt" to="542.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" strokecolor="#586ea6 [3208]"/>
            </w:pict>
          </mc:Fallback>
        </mc:AlternateContent>
      </w:r>
    </w:p>
    <w:p w14:paraId="3FCBBDF0" w14:textId="255B057A" w:rsidR="00962553" w:rsidRPr="00962553" w:rsidRDefault="00962553" w:rsidP="00962553">
      <w:pPr>
        <w:sectPr w:rsidR="00962553" w:rsidRPr="00962553" w:rsidSect="00FE0BA3">
          <w:footerReference w:type="default" r:id="rId8"/>
          <w:footerReference w:type="first" r:id="rId9"/>
          <w:pgSz w:w="12240" w:h="15840"/>
          <w:pgMar w:top="1440" w:right="1440" w:bottom="1440" w:left="1440" w:header="454" w:footer="113" w:gutter="0"/>
          <w:cols w:space="720"/>
          <w:titlePg/>
          <w:docGrid w:linePitch="360"/>
        </w:sectPr>
      </w:pPr>
    </w:p>
    <w:p w14:paraId="4BDA1DC6" w14:textId="2F55C83C" w:rsidR="0072623E" w:rsidRDefault="00F2771C" w:rsidP="00944A95">
      <w:pPr>
        <w:pStyle w:val="Subtitle"/>
        <w:numPr>
          <w:ilvl w:val="0"/>
          <w:numId w:val="27"/>
        </w:numPr>
        <w:rPr>
          <w:rFonts w:ascii="Times New Roman" w:hAnsi="Times New Roman" w:cs="Times New Roman"/>
          <w:color w:val="B71E42" w:themeColor="accent1"/>
        </w:rPr>
      </w:pPr>
      <w:r w:rsidRPr="00B332DA">
        <w:rPr>
          <w:rFonts w:ascii="Times New Roman" w:hAnsi="Times New Roman" w:cs="Times New Roman"/>
          <w:color w:val="B71E42" w:themeColor="accent1"/>
        </w:rPr>
        <w:t>Abstract</w:t>
      </w:r>
      <w:r w:rsidR="00454A77" w:rsidRPr="00B332DA">
        <w:rPr>
          <w:rFonts w:ascii="Times New Roman" w:hAnsi="Times New Roman" w:cs="Times New Roman"/>
          <w:color w:val="B71E42" w:themeColor="accent1"/>
        </w:rPr>
        <w:t>:</w:t>
      </w:r>
    </w:p>
    <w:p w14:paraId="6984F825" w14:textId="51BBAA3A" w:rsidR="00641C55" w:rsidRPr="009209D5" w:rsidRDefault="009209D5" w:rsidP="009510B2">
      <w:pPr>
        <w:jc w:val="both"/>
        <w:rPr>
          <w:rFonts w:ascii="Times New Roman" w:hAnsi="Times New Roman" w:cs="Times New Roman"/>
        </w:rPr>
      </w:pPr>
      <w:r>
        <w:rPr>
          <w:rFonts w:ascii="Times New Roman" w:hAnsi="Times New Roman" w:cs="Times New Roman"/>
        </w:rPr>
        <w:t xml:space="preserve">As the </w:t>
      </w:r>
      <w:r w:rsidR="0062455C">
        <w:rPr>
          <w:rFonts w:ascii="Times New Roman" w:hAnsi="Times New Roman" w:cs="Times New Roman"/>
        </w:rPr>
        <w:t>demand for high-speed,</w:t>
      </w:r>
      <w:r w:rsidR="00FE78BF">
        <w:rPr>
          <w:rFonts w:ascii="Times New Roman" w:hAnsi="Times New Roman" w:cs="Times New Roman"/>
        </w:rPr>
        <w:t xml:space="preserve"> </w:t>
      </w:r>
      <w:r w:rsidR="00D06214">
        <w:rPr>
          <w:rFonts w:ascii="Times New Roman" w:hAnsi="Times New Roman" w:cs="Times New Roman"/>
        </w:rPr>
        <w:t>reliable,</w:t>
      </w:r>
      <w:r w:rsidR="00FE78BF">
        <w:rPr>
          <w:rFonts w:ascii="Times New Roman" w:hAnsi="Times New Roman" w:cs="Times New Roman"/>
        </w:rPr>
        <w:t xml:space="preserve"> and low-latency communication is increasing </w:t>
      </w:r>
      <w:r w:rsidR="00302856">
        <w:rPr>
          <w:rFonts w:ascii="Times New Roman" w:hAnsi="Times New Roman" w:cs="Times New Roman"/>
        </w:rPr>
        <w:t xml:space="preserve">with the evolution of technology. The emergence </w:t>
      </w:r>
      <w:r w:rsidR="00126AD5">
        <w:rPr>
          <w:rFonts w:ascii="Times New Roman" w:hAnsi="Times New Roman" w:cs="Times New Roman"/>
        </w:rPr>
        <w:t xml:space="preserve">of 6G </w:t>
      </w:r>
      <w:r w:rsidR="006F6E63">
        <w:rPr>
          <w:rFonts w:ascii="Times New Roman" w:hAnsi="Times New Roman" w:cs="Times New Roman"/>
        </w:rPr>
        <w:t>is a promising solution</w:t>
      </w:r>
      <w:r w:rsidR="0058156F">
        <w:rPr>
          <w:rFonts w:ascii="Times New Roman" w:hAnsi="Times New Roman" w:cs="Times New Roman"/>
        </w:rPr>
        <w:t xml:space="preserve"> to meet the </w:t>
      </w:r>
      <w:r w:rsidR="00666467">
        <w:rPr>
          <w:rFonts w:ascii="Times New Roman" w:hAnsi="Times New Roman" w:cs="Times New Roman"/>
        </w:rPr>
        <w:t xml:space="preserve">needs of </w:t>
      </w:r>
      <w:r w:rsidR="00D06214">
        <w:rPr>
          <w:rFonts w:ascii="Times New Roman" w:hAnsi="Times New Roman" w:cs="Times New Roman"/>
        </w:rPr>
        <w:t xml:space="preserve">the </w:t>
      </w:r>
      <w:r w:rsidR="00666467">
        <w:rPr>
          <w:rFonts w:ascii="Times New Roman" w:hAnsi="Times New Roman" w:cs="Times New Roman"/>
        </w:rPr>
        <w:t>digital era.</w:t>
      </w:r>
      <w:r w:rsidR="00FC0242">
        <w:rPr>
          <w:rFonts w:ascii="Times New Roman" w:hAnsi="Times New Roman" w:cs="Times New Roman"/>
        </w:rPr>
        <w:t xml:space="preserve"> Th</w:t>
      </w:r>
      <w:r w:rsidR="00EB0A8A">
        <w:rPr>
          <w:rFonts w:ascii="Times New Roman" w:hAnsi="Times New Roman" w:cs="Times New Roman"/>
        </w:rPr>
        <w:t>e</w:t>
      </w:r>
      <w:r w:rsidR="00FC0242">
        <w:rPr>
          <w:rFonts w:ascii="Times New Roman" w:hAnsi="Times New Roman" w:cs="Times New Roman"/>
        </w:rPr>
        <w:t xml:space="preserve"> </w:t>
      </w:r>
      <w:r w:rsidR="00977E89">
        <w:rPr>
          <w:rFonts w:ascii="Times New Roman" w:hAnsi="Times New Roman" w:cs="Times New Roman"/>
        </w:rPr>
        <w:t xml:space="preserve">paper presents </w:t>
      </w:r>
      <w:r w:rsidR="00F665A6">
        <w:rPr>
          <w:rFonts w:ascii="Times New Roman" w:hAnsi="Times New Roman" w:cs="Times New Roman"/>
        </w:rPr>
        <w:t>a</w:t>
      </w:r>
      <w:r w:rsidR="00311783">
        <w:rPr>
          <w:rFonts w:ascii="Times New Roman" w:hAnsi="Times New Roman" w:cs="Times New Roman"/>
        </w:rPr>
        <w:t>n inclusiv</w:t>
      </w:r>
      <w:r w:rsidR="00287C5A">
        <w:rPr>
          <w:rFonts w:ascii="Times New Roman" w:hAnsi="Times New Roman" w:cs="Times New Roman"/>
        </w:rPr>
        <w:t xml:space="preserve">e </w:t>
      </w:r>
      <w:r w:rsidR="00F665A6">
        <w:rPr>
          <w:rFonts w:ascii="Times New Roman" w:hAnsi="Times New Roman" w:cs="Times New Roman"/>
        </w:rPr>
        <w:t xml:space="preserve">review of the evolution of </w:t>
      </w:r>
      <w:r w:rsidR="004A6720">
        <w:rPr>
          <w:rFonts w:ascii="Times New Roman" w:hAnsi="Times New Roman" w:cs="Times New Roman"/>
        </w:rPr>
        <w:t>network communication along with the challenges</w:t>
      </w:r>
      <w:r w:rsidR="008321BD">
        <w:rPr>
          <w:rFonts w:ascii="Times New Roman" w:hAnsi="Times New Roman" w:cs="Times New Roman"/>
        </w:rPr>
        <w:t xml:space="preserve"> and </w:t>
      </w:r>
      <w:r w:rsidR="008321BD" w:rsidRPr="008321BD">
        <w:rPr>
          <w:rFonts w:ascii="Times New Roman" w:hAnsi="Times New Roman" w:cs="Times New Roman"/>
        </w:rPr>
        <w:t>opportunities of the emerging 6G technology in network communication</w:t>
      </w:r>
      <w:r w:rsidR="008321BD">
        <w:rPr>
          <w:rFonts w:ascii="Times New Roman" w:hAnsi="Times New Roman" w:cs="Times New Roman"/>
        </w:rPr>
        <w:t>.</w:t>
      </w:r>
      <w:r w:rsidR="00CD4ABF">
        <w:rPr>
          <w:rFonts w:ascii="Times New Roman" w:hAnsi="Times New Roman" w:cs="Times New Roman"/>
        </w:rPr>
        <w:t xml:space="preserve"> Moreover, this paper reviews the possible future landscape and network architecture </w:t>
      </w:r>
      <w:r w:rsidR="00593B5A">
        <w:rPr>
          <w:rFonts w:ascii="Times New Roman" w:hAnsi="Times New Roman" w:cs="Times New Roman"/>
        </w:rPr>
        <w:t xml:space="preserve">of the </w:t>
      </w:r>
      <w:r w:rsidR="00DE3CEB">
        <w:rPr>
          <w:rFonts w:ascii="Times New Roman" w:hAnsi="Times New Roman" w:cs="Times New Roman"/>
        </w:rPr>
        <w:t>sixth-generation wireless</w:t>
      </w:r>
      <w:r w:rsidR="00593B5A">
        <w:rPr>
          <w:rFonts w:ascii="Times New Roman" w:hAnsi="Times New Roman" w:cs="Times New Roman"/>
        </w:rPr>
        <w:t xml:space="preserve"> network communication.</w:t>
      </w:r>
      <w:r w:rsidR="00216139">
        <w:rPr>
          <w:rFonts w:ascii="Times New Roman" w:hAnsi="Times New Roman" w:cs="Times New Roman"/>
        </w:rPr>
        <w:t xml:space="preserve"> In the conclusion of this paper, there’s a</w:t>
      </w:r>
      <w:r w:rsidR="00B7213F">
        <w:rPr>
          <w:rFonts w:ascii="Times New Roman" w:hAnsi="Times New Roman" w:cs="Times New Roman"/>
        </w:rPr>
        <w:t xml:space="preserve"> holistic overview of the </w:t>
      </w:r>
      <w:r w:rsidR="00956DAB">
        <w:rPr>
          <w:rFonts w:ascii="Times New Roman" w:hAnsi="Times New Roman" w:cs="Times New Roman"/>
        </w:rPr>
        <w:t>current status along with the future direction of 6G communicational technologies</w:t>
      </w:r>
      <w:r w:rsidR="009510B2">
        <w:rPr>
          <w:rFonts w:ascii="Times New Roman" w:hAnsi="Times New Roman" w:cs="Times New Roman"/>
        </w:rPr>
        <w:t>.</w:t>
      </w:r>
    </w:p>
    <w:p w14:paraId="395A293A" w14:textId="77777777" w:rsidR="000919BA" w:rsidRDefault="000919BA" w:rsidP="00944A95">
      <w:pPr>
        <w:pStyle w:val="ListParagraph"/>
        <w:numPr>
          <w:ilvl w:val="0"/>
          <w:numId w:val="27"/>
        </w:numPr>
        <w:rPr>
          <w:rFonts w:ascii="Times New Roman" w:hAnsi="Times New Roman" w:cs="Times New Roman"/>
          <w:color w:val="B71E42" w:themeColor="accent1"/>
          <w:sz w:val="28"/>
          <w:szCs w:val="28"/>
        </w:rPr>
        <w:sectPr w:rsidR="000919BA" w:rsidSect="00FE0BA3">
          <w:type w:val="continuous"/>
          <w:pgSz w:w="12240" w:h="15840"/>
          <w:pgMar w:top="1440" w:right="1440" w:bottom="1440" w:left="1440" w:header="720" w:footer="720" w:gutter="0"/>
          <w:cols w:space="709"/>
          <w:titlePg/>
          <w:docGrid w:linePitch="360"/>
        </w:sectPr>
      </w:pPr>
    </w:p>
    <w:p w14:paraId="544AAEE1" w14:textId="0958D0FA" w:rsidR="00D052FE" w:rsidRPr="00B332DA" w:rsidRDefault="00D052FE" w:rsidP="000919BA">
      <w:pPr>
        <w:pStyle w:val="ListParagraph"/>
        <w:numPr>
          <w:ilvl w:val="0"/>
          <w:numId w:val="27"/>
        </w:numPr>
        <w:rPr>
          <w:rFonts w:ascii="Times New Roman" w:hAnsi="Times New Roman" w:cs="Times New Roman"/>
          <w:color w:val="B71E42" w:themeColor="accent1"/>
          <w:sz w:val="28"/>
          <w:szCs w:val="28"/>
        </w:rPr>
      </w:pPr>
      <w:r w:rsidRPr="00B332DA">
        <w:rPr>
          <w:rFonts w:ascii="Times New Roman" w:hAnsi="Times New Roman" w:cs="Times New Roman"/>
          <w:color w:val="B71E42" w:themeColor="accent1"/>
          <w:sz w:val="28"/>
          <w:szCs w:val="28"/>
        </w:rPr>
        <w:t>Introduction</w:t>
      </w:r>
      <w:r w:rsidR="00454A77" w:rsidRPr="00B332DA">
        <w:rPr>
          <w:rFonts w:ascii="Times New Roman" w:hAnsi="Times New Roman" w:cs="Times New Roman"/>
          <w:color w:val="B71E42" w:themeColor="accent1"/>
          <w:sz w:val="28"/>
          <w:szCs w:val="28"/>
        </w:rPr>
        <w:t>:</w:t>
      </w:r>
    </w:p>
    <w:p w14:paraId="7CF0C6BE" w14:textId="77777777" w:rsidR="0005059E" w:rsidRDefault="0005059E" w:rsidP="000919BA">
      <w:pPr>
        <w:jc w:val="both"/>
        <w:rPr>
          <w:rFonts w:ascii="Times New Roman" w:hAnsi="Times New Roman" w:cs="Times New Roman"/>
        </w:rPr>
        <w:sectPr w:rsidR="0005059E" w:rsidSect="00FE0BA3">
          <w:type w:val="continuous"/>
          <w:pgSz w:w="12240" w:h="15840"/>
          <w:pgMar w:top="1440" w:right="1440" w:bottom="1440" w:left="1440" w:header="720" w:footer="720" w:gutter="0"/>
          <w:cols w:num="2" w:space="709"/>
          <w:titlePg/>
          <w:docGrid w:linePitch="360"/>
        </w:sectPr>
      </w:pPr>
    </w:p>
    <w:p w14:paraId="0B63BFA2" w14:textId="4A59876D" w:rsidR="00D052FE" w:rsidRDefault="00B14366" w:rsidP="000919BA">
      <w:pPr>
        <w:jc w:val="both"/>
        <w:rPr>
          <w:rFonts w:ascii="Times New Roman" w:hAnsi="Times New Roman" w:cs="Times New Roman"/>
        </w:rPr>
      </w:pPr>
      <w:r w:rsidRPr="00B14366">
        <w:rPr>
          <w:rFonts w:ascii="Times New Roman" w:hAnsi="Times New Roman" w:cs="Times New Roman"/>
        </w:rPr>
        <w:t xml:space="preserve">Between the first generation (1G) and the state-of-the-art fifth </w:t>
      </w:r>
      <w:r>
        <w:rPr>
          <w:rFonts w:ascii="Times New Roman" w:hAnsi="Times New Roman" w:cs="Times New Roman"/>
        </w:rPr>
        <w:t>g</w:t>
      </w:r>
      <w:r w:rsidRPr="00B14366">
        <w:rPr>
          <w:rFonts w:ascii="Times New Roman" w:hAnsi="Times New Roman" w:cs="Times New Roman"/>
        </w:rPr>
        <w:t>eneration (5G), wireless network evolution has advanced remarkably. Three main use cases for 5G networks have been identified by the International Telecommunication Union (ITU): massive machine-type communications (</w:t>
      </w:r>
      <w:r w:rsidR="00497528">
        <w:rPr>
          <w:rFonts w:ascii="Times New Roman" w:hAnsi="Times New Roman" w:cs="Times New Roman"/>
        </w:rPr>
        <w:t>M</w:t>
      </w:r>
      <w:r w:rsidRPr="00B14366">
        <w:rPr>
          <w:rFonts w:ascii="Times New Roman" w:hAnsi="Times New Roman" w:cs="Times New Roman"/>
        </w:rPr>
        <w:t>MTC), ultra-reliable and low latency communication (URLLC), and improved mobile broadband (</w:t>
      </w:r>
      <w:r w:rsidR="00497528">
        <w:rPr>
          <w:rFonts w:ascii="Times New Roman" w:hAnsi="Times New Roman" w:cs="Times New Roman"/>
        </w:rPr>
        <w:t>E</w:t>
      </w:r>
      <w:r w:rsidRPr="00B14366">
        <w:rPr>
          <w:rFonts w:ascii="Times New Roman" w:hAnsi="Times New Roman" w:cs="Times New Roman"/>
        </w:rPr>
        <w:t xml:space="preserve">MBB). 5G uses technologies </w:t>
      </w:r>
      <w:r w:rsidR="003E5A7B">
        <w:rPr>
          <w:rFonts w:ascii="Times New Roman" w:hAnsi="Times New Roman" w:cs="Times New Roman"/>
        </w:rPr>
        <w:t xml:space="preserve">such as </w:t>
      </w:r>
      <w:r w:rsidRPr="00B14366">
        <w:rPr>
          <w:rFonts w:ascii="Times New Roman" w:hAnsi="Times New Roman" w:cs="Times New Roman"/>
        </w:rPr>
        <w:t>millimeter-wave (mm</w:t>
      </w:r>
      <w:r w:rsidR="007E1174">
        <w:rPr>
          <w:rFonts w:ascii="Times New Roman" w:hAnsi="Times New Roman" w:cs="Times New Roman"/>
        </w:rPr>
        <w:t>-</w:t>
      </w:r>
      <w:r w:rsidRPr="00B14366">
        <w:rPr>
          <w:rFonts w:ascii="Times New Roman" w:hAnsi="Times New Roman" w:cs="Times New Roman"/>
        </w:rPr>
        <w:t>Wave), multiple-input multiple-output (MIMO), and device-to-device (D2D) communication to handle a variety of service requirements.</w:t>
      </w:r>
      <w:r w:rsidR="00E14048">
        <w:rPr>
          <w:rFonts w:ascii="Times New Roman" w:hAnsi="Times New Roman" w:cs="Times New Roman"/>
        </w:rPr>
        <w:t xml:space="preserve"> </w:t>
      </w:r>
      <w:r w:rsidR="00E14048" w:rsidRPr="00E14048">
        <w:rPr>
          <w:rFonts w:ascii="Times New Roman" w:hAnsi="Times New Roman" w:cs="Times New Roman"/>
        </w:rPr>
        <w:t xml:space="preserve">As 5G network deployment advances, future developments come into sharper focus, with attention shifting to 6G network development. </w:t>
      </w:r>
      <w:r w:rsidR="00AB1566">
        <w:rPr>
          <w:rFonts w:ascii="Times New Roman" w:hAnsi="Times New Roman" w:cs="Times New Roman"/>
        </w:rPr>
        <w:t>The 6G</w:t>
      </w:r>
      <w:r w:rsidR="00E14048" w:rsidRPr="00E14048">
        <w:rPr>
          <w:rFonts w:ascii="Times New Roman" w:hAnsi="Times New Roman" w:cs="Times New Roman"/>
        </w:rPr>
        <w:t xml:space="preserve"> networks are expected to </w:t>
      </w:r>
      <w:r w:rsidR="00AB1566">
        <w:rPr>
          <w:rFonts w:ascii="Times New Roman" w:hAnsi="Times New Roman" w:cs="Times New Roman"/>
        </w:rPr>
        <w:t>fulfill</w:t>
      </w:r>
      <w:r w:rsidR="00E14048" w:rsidRPr="00E14048">
        <w:rPr>
          <w:rFonts w:ascii="Times New Roman" w:hAnsi="Times New Roman" w:cs="Times New Roman"/>
        </w:rPr>
        <w:t xml:space="preserve"> the demands of the </w:t>
      </w:r>
      <w:r w:rsidR="004E3310">
        <w:rPr>
          <w:rFonts w:ascii="Times New Roman" w:hAnsi="Times New Roman" w:cs="Times New Roman"/>
        </w:rPr>
        <w:t>advanced intelligence</w:t>
      </w:r>
      <w:r w:rsidR="00E14048" w:rsidRPr="00E14048">
        <w:rPr>
          <w:rFonts w:ascii="Times New Roman" w:hAnsi="Times New Roman" w:cs="Times New Roman"/>
        </w:rPr>
        <w:t xml:space="preserve"> society of 2030. They must incorporate connected intelligence with AI capability and support ultrahigh </w:t>
      </w:r>
      <w:r w:rsidR="00E97626">
        <w:rPr>
          <w:rFonts w:ascii="Times New Roman" w:hAnsi="Times New Roman" w:cs="Times New Roman"/>
        </w:rPr>
        <w:t>rates of data</w:t>
      </w:r>
      <w:r w:rsidR="00E14048" w:rsidRPr="00E14048">
        <w:rPr>
          <w:rFonts w:ascii="Times New Roman" w:hAnsi="Times New Roman" w:cs="Times New Roman"/>
        </w:rPr>
        <w:t xml:space="preserve">, ultralow latency, high reliability, </w:t>
      </w:r>
      <w:r w:rsidR="009F36CA">
        <w:rPr>
          <w:rFonts w:ascii="Times New Roman" w:hAnsi="Times New Roman" w:cs="Times New Roman"/>
        </w:rPr>
        <w:t xml:space="preserve">and </w:t>
      </w:r>
      <w:r w:rsidR="00E14048" w:rsidRPr="00E14048">
        <w:rPr>
          <w:rFonts w:ascii="Times New Roman" w:hAnsi="Times New Roman" w:cs="Times New Roman"/>
        </w:rPr>
        <w:t>high energy efficiency</w:t>
      </w:r>
      <w:r w:rsidR="009F36CA">
        <w:rPr>
          <w:rFonts w:ascii="Times New Roman" w:hAnsi="Times New Roman" w:cs="Times New Roman"/>
        </w:rPr>
        <w:t xml:space="preserve"> with</w:t>
      </w:r>
      <w:r w:rsidR="00E14048" w:rsidRPr="00E14048">
        <w:rPr>
          <w:rFonts w:ascii="Times New Roman" w:hAnsi="Times New Roman" w:cs="Times New Roman"/>
        </w:rPr>
        <w:t xml:space="preserve"> very high mobility, massive connectivity, and large frequency bands.</w:t>
      </w:r>
      <w:r w:rsidR="005122E2">
        <w:rPr>
          <w:rFonts w:ascii="Times New Roman" w:hAnsi="Times New Roman" w:cs="Times New Roman"/>
        </w:rPr>
        <w:t xml:space="preserve"> </w:t>
      </w:r>
      <w:r w:rsidR="005122E2" w:rsidRPr="005122E2">
        <w:rPr>
          <w:rFonts w:ascii="Times New Roman" w:hAnsi="Times New Roman" w:cs="Times New Roman"/>
        </w:rPr>
        <w:t>The core of the currently proposed 6G network architecture is an integrated space-air-ground-undersea network (ISAGUN), which is composed of layers for space, air, ground, and underwater communication. Offering broad coverage and connectivity through airborne platforms, satellites, ground networks, and underwater communication is the aim of this concept. SDN, NFV, and network slicing are examples of current 5G infrastructures that the first 6G networks will need to leverage while managing the challenges of large-scale development and rigorous standards.</w:t>
      </w:r>
    </w:p>
    <w:p w14:paraId="4BC7D1D8" w14:textId="687CCB6C" w:rsidR="00D052FE" w:rsidRDefault="00562AB5" w:rsidP="000919BA">
      <w:pPr>
        <w:jc w:val="both"/>
        <w:rPr>
          <w:rFonts w:ascii="Times New Roman" w:hAnsi="Times New Roman" w:cs="Times New Roman"/>
        </w:rPr>
      </w:pPr>
      <w:r w:rsidRPr="00562AB5">
        <w:rPr>
          <w:rFonts w:ascii="Times New Roman" w:hAnsi="Times New Roman" w:cs="Times New Roman"/>
        </w:rPr>
        <w:lastRenderedPageBreak/>
        <w:t>Application, control, data mining and analytics, and sensing comprise the four layers of this research paper's</w:t>
      </w:r>
      <w:r w:rsidR="00127F13">
        <w:rPr>
          <w:rFonts w:ascii="Times New Roman" w:hAnsi="Times New Roman" w:cs="Times New Roman"/>
        </w:rPr>
        <w:t xml:space="preserve"> </w:t>
      </w:r>
      <w:r w:rsidRPr="00562AB5">
        <w:rPr>
          <w:rFonts w:ascii="Times New Roman" w:hAnsi="Times New Roman" w:cs="Times New Roman"/>
        </w:rPr>
        <w:t>architecture for 6G networks. The architecture helps 6G networks in their endeavors to self-optimize, self-configure, and self-heal by means of intelligent extraction of important information from big volumes of data. We look at how AI approaches are used for mobile edge computing, and spectrum management</w:t>
      </w:r>
      <w:r w:rsidR="000744E4">
        <w:rPr>
          <w:rFonts w:ascii="Times New Roman" w:hAnsi="Times New Roman" w:cs="Times New Roman"/>
        </w:rPr>
        <w:t xml:space="preserve"> as well as </w:t>
      </w:r>
      <w:r w:rsidR="00600600">
        <w:rPr>
          <w:rFonts w:ascii="Times New Roman" w:hAnsi="Times New Roman" w:cs="Times New Roman"/>
        </w:rPr>
        <w:t>mobility and handover management</w:t>
      </w:r>
      <w:r w:rsidRPr="00562AB5">
        <w:rPr>
          <w:rFonts w:ascii="Times New Roman" w:hAnsi="Times New Roman" w:cs="Times New Roman"/>
        </w:rPr>
        <w:t xml:space="preserve"> apps. In order to create 6G intelligent networks with artificial intelligence, the paper finishes by highlighting important future research directions</w:t>
      </w:r>
      <w:r w:rsidR="00AB136E">
        <w:rPr>
          <w:rFonts w:ascii="Times New Roman" w:hAnsi="Times New Roman" w:cs="Times New Roman"/>
        </w:rPr>
        <w:t xml:space="preserve"> </w:t>
      </w:r>
      <w:r w:rsidRPr="00562AB5">
        <w:rPr>
          <w:rFonts w:ascii="Times New Roman" w:hAnsi="Times New Roman" w:cs="Times New Roman"/>
        </w:rPr>
        <w:t>moreover, because 5G networks lay the groundwork for sophisticated communication-driven industrial change and digitization, it underscores how revolutionary these networks might be. As latency, connectivity, and data rate issues arise, 4G and 5G networks address them. Applications like high-definition streaming, augmented reality, and virtual reality now have more prospects as a result. In the sections that follow, the article presents the use of AI approaches in the context of intelligent management</w:t>
      </w:r>
      <w:r w:rsidR="001C0AAC">
        <w:rPr>
          <w:rFonts w:ascii="Times New Roman" w:hAnsi="Times New Roman" w:cs="Times New Roman"/>
        </w:rPr>
        <w:t xml:space="preserve"> systems</w:t>
      </w:r>
      <w:r w:rsidRPr="00562AB5">
        <w:rPr>
          <w:rFonts w:ascii="Times New Roman" w:hAnsi="Times New Roman" w:cs="Times New Roman"/>
        </w:rPr>
        <w:t xml:space="preserve">, and mobile edge computing enabled by AI. The study paper concludes by outlining </w:t>
      </w:r>
      <w:r w:rsidR="006808B5">
        <w:rPr>
          <w:rFonts w:ascii="Times New Roman" w:hAnsi="Times New Roman" w:cs="Times New Roman"/>
        </w:rPr>
        <w:t xml:space="preserve">the </w:t>
      </w:r>
      <w:r w:rsidRPr="00562AB5">
        <w:rPr>
          <w:rFonts w:ascii="Times New Roman" w:hAnsi="Times New Roman" w:cs="Times New Roman"/>
        </w:rPr>
        <w:t>directions</w:t>
      </w:r>
      <w:r w:rsidR="008A6BA4">
        <w:rPr>
          <w:rFonts w:ascii="Times New Roman" w:hAnsi="Times New Roman" w:cs="Times New Roman"/>
        </w:rPr>
        <w:t xml:space="preserve"> for future research works</w:t>
      </w:r>
      <w:r w:rsidRPr="00562AB5">
        <w:rPr>
          <w:rFonts w:ascii="Times New Roman" w:hAnsi="Times New Roman" w:cs="Times New Roman"/>
        </w:rPr>
        <w:t xml:space="preserve"> </w:t>
      </w:r>
      <w:r w:rsidR="008A6BA4">
        <w:rPr>
          <w:rFonts w:ascii="Times New Roman" w:hAnsi="Times New Roman" w:cs="Times New Roman"/>
        </w:rPr>
        <w:t>of</w:t>
      </w:r>
      <w:r w:rsidRPr="00562AB5">
        <w:rPr>
          <w:rFonts w:ascii="Times New Roman" w:hAnsi="Times New Roman" w:cs="Times New Roman"/>
        </w:rPr>
        <w:t xml:space="preserve"> 6G intelligent networks that are enabled by artificial intelligence (AI), emphasi</w:t>
      </w:r>
      <w:r w:rsidR="00AB136E">
        <w:rPr>
          <w:rFonts w:ascii="Times New Roman" w:hAnsi="Times New Roman" w:cs="Times New Roman"/>
        </w:rPr>
        <w:t>z</w:t>
      </w:r>
      <w:r w:rsidRPr="00562AB5">
        <w:rPr>
          <w:rFonts w:ascii="Times New Roman" w:hAnsi="Times New Roman" w:cs="Times New Roman"/>
        </w:rPr>
        <w:t xml:space="preserve">ing the </w:t>
      </w:r>
      <w:r w:rsidR="00B90E9D">
        <w:rPr>
          <w:rFonts w:ascii="Times New Roman" w:hAnsi="Times New Roman" w:cs="Times New Roman"/>
        </w:rPr>
        <w:t>pivota</w:t>
      </w:r>
      <w:r w:rsidRPr="00562AB5">
        <w:rPr>
          <w:rFonts w:ascii="Times New Roman" w:hAnsi="Times New Roman" w:cs="Times New Roman"/>
        </w:rPr>
        <w:t>l role that AI will play in determining the trajectory of wireless innovation and connectivity</w:t>
      </w:r>
      <w:r w:rsidR="00AB136E">
        <w:rPr>
          <w:rFonts w:ascii="Times New Roman" w:hAnsi="Times New Roman" w:cs="Times New Roman"/>
        </w:rPr>
        <w:t>.</w:t>
      </w:r>
    </w:p>
    <w:p w14:paraId="3C0574FA" w14:textId="77777777" w:rsidR="0005059E" w:rsidRDefault="0005059E" w:rsidP="00AB136E">
      <w:pPr>
        <w:ind w:left="360"/>
        <w:jc w:val="both"/>
        <w:rPr>
          <w:rFonts w:ascii="Times New Roman" w:hAnsi="Times New Roman" w:cs="Times New Roman"/>
        </w:rPr>
        <w:sectPr w:rsidR="0005059E" w:rsidSect="00FE0BA3">
          <w:type w:val="continuous"/>
          <w:pgSz w:w="12240" w:h="15840"/>
          <w:pgMar w:top="1440" w:right="1440" w:bottom="1440" w:left="1440" w:header="720" w:footer="720" w:gutter="0"/>
          <w:cols w:space="709"/>
          <w:titlePg/>
          <w:docGrid w:linePitch="360"/>
        </w:sectPr>
      </w:pPr>
    </w:p>
    <w:p w14:paraId="3E7EEF90" w14:textId="50DAC604" w:rsidR="00B83B1E" w:rsidRDefault="004631B9" w:rsidP="009B6E15">
      <w:pPr>
        <w:ind w:left="720"/>
        <w:jc w:val="both"/>
        <w:rPr>
          <w:rFonts w:ascii="Times New Roman" w:hAnsi="Times New Roman" w:cs="Times New Roman"/>
        </w:rPr>
      </w:pPr>
      <w:r>
        <w:rPr>
          <w:rFonts w:ascii="Times New Roman" w:hAnsi="Times New Roman" w:cs="Times New Roman"/>
          <w:noProof/>
        </w:rPr>
        <w:drawing>
          <wp:inline distT="0" distB="0" distL="0" distR="0" wp14:anchorId="64047F4D" wp14:editId="7D06652F">
            <wp:extent cx="4610100" cy="2766060"/>
            <wp:effectExtent l="0" t="0" r="0" b="0"/>
            <wp:docPr id="19201327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32776" name="Picture 1920132776"/>
                    <pic:cNvPicPr/>
                  </pic:nvPicPr>
                  <pic:blipFill>
                    <a:blip r:embed="rId10"/>
                    <a:stretch>
                      <a:fillRect/>
                    </a:stretch>
                  </pic:blipFill>
                  <pic:spPr>
                    <a:xfrm>
                      <a:off x="0" y="0"/>
                      <a:ext cx="4636262" cy="2781757"/>
                    </a:xfrm>
                    <a:prstGeom prst="rect">
                      <a:avLst/>
                    </a:prstGeom>
                  </pic:spPr>
                </pic:pic>
              </a:graphicData>
            </a:graphic>
          </wp:inline>
        </w:drawing>
      </w:r>
    </w:p>
    <w:p w14:paraId="23A23016" w14:textId="34021A00" w:rsidR="00E50695" w:rsidRPr="00AB136E" w:rsidRDefault="00E50695" w:rsidP="00EA3588">
      <w:pPr>
        <w:ind w:left="2160"/>
        <w:jc w:val="both"/>
        <w:rPr>
          <w:rFonts w:ascii="Times New Roman" w:hAnsi="Times New Roman" w:cs="Times New Roman"/>
        </w:rPr>
      </w:pPr>
      <w:r>
        <w:rPr>
          <w:rFonts w:ascii="Times New Roman" w:hAnsi="Times New Roman" w:cs="Times New Roman"/>
        </w:rPr>
        <w:t>Fig</w:t>
      </w:r>
      <w:r w:rsidR="00EA3588">
        <w:rPr>
          <w:rFonts w:ascii="Times New Roman" w:hAnsi="Times New Roman" w:cs="Times New Roman"/>
        </w:rPr>
        <w:t>.</w:t>
      </w:r>
      <w:r w:rsidR="006F5BD6">
        <w:rPr>
          <w:rFonts w:ascii="Times New Roman" w:hAnsi="Times New Roman" w:cs="Times New Roman"/>
        </w:rPr>
        <w:t>1.</w:t>
      </w:r>
      <w:r w:rsidR="00EA3588">
        <w:rPr>
          <w:rFonts w:ascii="Times New Roman" w:hAnsi="Times New Roman" w:cs="Times New Roman"/>
        </w:rPr>
        <w:t xml:space="preserve"> </w:t>
      </w:r>
      <w:r w:rsidR="00F922D9">
        <w:rPr>
          <w:rFonts w:ascii="Times New Roman" w:hAnsi="Times New Roman" w:cs="Times New Roman"/>
        </w:rPr>
        <w:t>All Generations of network communication.</w:t>
      </w:r>
    </w:p>
    <w:p w14:paraId="18FCE476" w14:textId="77777777" w:rsidR="00382D91" w:rsidRDefault="00382D91" w:rsidP="000919BA">
      <w:pPr>
        <w:rPr>
          <w:rFonts w:ascii="Times New Roman" w:hAnsi="Times New Roman" w:cs="Times New Roman"/>
          <w:color w:val="B71E42" w:themeColor="accent1"/>
          <w:sz w:val="28"/>
          <w:szCs w:val="28"/>
        </w:rPr>
      </w:pPr>
    </w:p>
    <w:p w14:paraId="5F468E2F" w14:textId="77777777" w:rsidR="000919BA" w:rsidRPr="000919BA" w:rsidRDefault="000919BA" w:rsidP="000919BA">
      <w:pPr>
        <w:rPr>
          <w:rFonts w:ascii="Times New Roman" w:hAnsi="Times New Roman" w:cs="Times New Roman"/>
          <w:color w:val="B71E42" w:themeColor="accent1"/>
          <w:sz w:val="28"/>
          <w:szCs w:val="28"/>
        </w:rPr>
        <w:sectPr w:rsidR="000919BA" w:rsidRPr="000919BA" w:rsidSect="00FE0BA3">
          <w:type w:val="continuous"/>
          <w:pgSz w:w="12240" w:h="15840"/>
          <w:pgMar w:top="1440" w:right="1440" w:bottom="1440" w:left="1440" w:header="720" w:footer="720" w:gutter="0"/>
          <w:cols w:space="709"/>
          <w:titlePg/>
          <w:docGrid w:linePitch="360"/>
        </w:sectPr>
      </w:pPr>
    </w:p>
    <w:p w14:paraId="22C08BC1" w14:textId="6F1DA3AA" w:rsidR="00D052FE" w:rsidRPr="000919BA" w:rsidRDefault="008A03BC" w:rsidP="000919BA">
      <w:pPr>
        <w:pStyle w:val="ListParagraph"/>
        <w:numPr>
          <w:ilvl w:val="0"/>
          <w:numId w:val="27"/>
        </w:numPr>
        <w:rPr>
          <w:rFonts w:ascii="Times New Roman" w:hAnsi="Times New Roman" w:cs="Times New Roman"/>
          <w:color w:val="B71E42" w:themeColor="accent1"/>
          <w:sz w:val="28"/>
          <w:szCs w:val="28"/>
        </w:rPr>
      </w:pPr>
      <w:r w:rsidRPr="000919BA">
        <w:rPr>
          <w:rFonts w:ascii="Times New Roman" w:hAnsi="Times New Roman" w:cs="Times New Roman"/>
          <w:color w:val="B71E42" w:themeColor="accent1"/>
          <w:sz w:val="28"/>
          <w:szCs w:val="28"/>
        </w:rPr>
        <w:t>Challenges</w:t>
      </w:r>
      <w:r w:rsidR="00454A77" w:rsidRPr="000919BA">
        <w:rPr>
          <w:rFonts w:ascii="Times New Roman" w:hAnsi="Times New Roman" w:cs="Times New Roman"/>
          <w:color w:val="B71E42" w:themeColor="accent1"/>
          <w:sz w:val="28"/>
          <w:szCs w:val="28"/>
        </w:rPr>
        <w:t>:</w:t>
      </w:r>
    </w:p>
    <w:p w14:paraId="42080B63" w14:textId="77777777" w:rsidR="00017BA0" w:rsidRDefault="00017BA0" w:rsidP="00382D91">
      <w:pPr>
        <w:jc w:val="both"/>
        <w:rPr>
          <w:rFonts w:ascii="Times New Roman" w:hAnsi="Times New Roman" w:cs="Times New Roman"/>
        </w:rPr>
        <w:sectPr w:rsidR="00017BA0" w:rsidSect="00FE0BA3">
          <w:type w:val="continuous"/>
          <w:pgSz w:w="12240" w:h="15840"/>
          <w:pgMar w:top="1440" w:right="1440" w:bottom="1440" w:left="1440" w:header="720" w:footer="720" w:gutter="0"/>
          <w:cols w:num="2" w:space="709"/>
          <w:titlePg/>
          <w:docGrid w:linePitch="360"/>
        </w:sectPr>
      </w:pPr>
    </w:p>
    <w:p w14:paraId="2A3B5634" w14:textId="77777777" w:rsidR="00166822" w:rsidRPr="00B332DA" w:rsidRDefault="00166822" w:rsidP="00382D91">
      <w:pPr>
        <w:jc w:val="both"/>
        <w:rPr>
          <w:rFonts w:ascii="Times New Roman" w:hAnsi="Times New Roman" w:cs="Times New Roman"/>
        </w:rPr>
      </w:pPr>
      <w:r w:rsidRPr="00B332DA">
        <w:rPr>
          <w:rFonts w:ascii="Times New Roman" w:hAnsi="Times New Roman" w:cs="Times New Roman"/>
        </w:rPr>
        <w:t>In the exploration of the potential advancements and opportunities presented by 6G technology, it is imperative to critically assess the associated challenges and obstacles that necessitate meticulous consideration for its seamless integration and successful implementation. The following key challenges have been identified:</w:t>
      </w:r>
    </w:p>
    <w:p w14:paraId="4166C356" w14:textId="3481F6CA" w:rsidR="00166822" w:rsidRPr="00B332DA" w:rsidRDefault="00166822" w:rsidP="00382D91">
      <w:pPr>
        <w:jc w:val="both"/>
        <w:rPr>
          <w:rFonts w:ascii="Times New Roman" w:hAnsi="Times New Roman" w:cs="Times New Roman"/>
        </w:rPr>
      </w:pPr>
      <w:r w:rsidRPr="00C3138D">
        <w:rPr>
          <w:rFonts w:ascii="Times New Roman" w:hAnsi="Times New Roman" w:cs="Times New Roman"/>
          <w:b/>
          <w:bCs/>
        </w:rPr>
        <w:t>1. Increased Infrastructure Requirements:</w:t>
      </w:r>
      <w:r w:rsidRPr="00B332DA">
        <w:rPr>
          <w:rFonts w:ascii="Times New Roman" w:hAnsi="Times New Roman" w:cs="Times New Roman"/>
        </w:rPr>
        <w:t xml:space="preserve"> The transition to 6G technology, leveraging a higher frequency spectrum than its predecessor, inherently demands a proliferation of cellular infrastructure. This proliferation poses substantial economic and logistical challenges, as the deployment of a multitude of cell phone towers becomes both economically onerous and impractical within the confines of existing technological frameworks.</w:t>
      </w:r>
    </w:p>
    <w:p w14:paraId="1E6087CC" w14:textId="514B615E" w:rsidR="00166822" w:rsidRPr="00B332DA" w:rsidRDefault="00166822" w:rsidP="00382D91">
      <w:pPr>
        <w:jc w:val="both"/>
        <w:rPr>
          <w:rFonts w:ascii="Times New Roman" w:hAnsi="Times New Roman" w:cs="Times New Roman"/>
        </w:rPr>
      </w:pPr>
      <w:r w:rsidRPr="00C3138D">
        <w:rPr>
          <w:rFonts w:ascii="Times New Roman" w:hAnsi="Times New Roman" w:cs="Times New Roman"/>
          <w:b/>
          <w:bCs/>
        </w:rPr>
        <w:t>2. Connectivity and Range Limitations:</w:t>
      </w:r>
      <w:r w:rsidRPr="00B332DA">
        <w:rPr>
          <w:rFonts w:ascii="Times New Roman" w:hAnsi="Times New Roman" w:cs="Times New Roman"/>
        </w:rPr>
        <w:t xml:space="preserve"> Persistent issues related to connectivity and limited range, prevalent in the current 5G landscape, may persist with the advent of 6G technology. The susceptibility to connection failures in the presence of obstacles and the limited spatial reach of the network </w:t>
      </w:r>
      <w:r w:rsidR="0078507D" w:rsidRPr="00B332DA">
        <w:rPr>
          <w:rFonts w:ascii="Times New Roman" w:hAnsi="Times New Roman" w:cs="Times New Roman"/>
        </w:rPr>
        <w:t>poses</w:t>
      </w:r>
      <w:r w:rsidRPr="00B332DA">
        <w:rPr>
          <w:rFonts w:ascii="Times New Roman" w:hAnsi="Times New Roman" w:cs="Times New Roman"/>
        </w:rPr>
        <w:t xml:space="preserve"> formidable challenges. The higher frequency radio waves employed by 6G may exacerbate these concerns, necessitating innovative solutions to ensure robust connectivity across diverse environments.</w:t>
      </w:r>
    </w:p>
    <w:p w14:paraId="78465082" w14:textId="36058856" w:rsidR="00166822" w:rsidRPr="00B332DA" w:rsidRDefault="00166822" w:rsidP="00382D91">
      <w:pPr>
        <w:jc w:val="both"/>
        <w:rPr>
          <w:rFonts w:ascii="Times New Roman" w:hAnsi="Times New Roman" w:cs="Times New Roman"/>
        </w:rPr>
      </w:pPr>
      <w:r w:rsidRPr="00C3138D">
        <w:rPr>
          <w:rFonts w:ascii="Times New Roman" w:hAnsi="Times New Roman" w:cs="Times New Roman"/>
          <w:b/>
          <w:bCs/>
        </w:rPr>
        <w:t>3. Interference Challenges:</w:t>
      </w:r>
      <w:r w:rsidRPr="00B332DA">
        <w:rPr>
          <w:rFonts w:ascii="Times New Roman" w:hAnsi="Times New Roman" w:cs="Times New Roman"/>
        </w:rPr>
        <w:t xml:space="preserve"> The utilization of significantly higher frequency bands in 6G introduces the potential for interference with other devices operating within the same frequency spectrum. Mitigating interference issues is imperative to maintain the integrity and reliability of 6G networks, necessitating advanced spectrum management strategies.</w:t>
      </w:r>
    </w:p>
    <w:p w14:paraId="3C8B7C4B" w14:textId="0D4C0FCE" w:rsidR="00166822" w:rsidRPr="00B332DA" w:rsidRDefault="00166822" w:rsidP="00382D91">
      <w:pPr>
        <w:jc w:val="both"/>
        <w:rPr>
          <w:rFonts w:ascii="Times New Roman" w:hAnsi="Times New Roman" w:cs="Times New Roman"/>
        </w:rPr>
      </w:pPr>
      <w:r w:rsidRPr="00C3138D">
        <w:rPr>
          <w:rFonts w:ascii="Times New Roman" w:hAnsi="Times New Roman" w:cs="Times New Roman"/>
          <w:b/>
          <w:bCs/>
        </w:rPr>
        <w:t>4. Radiation Standards and Health Implications:</w:t>
      </w:r>
      <w:r w:rsidRPr="00B332DA">
        <w:rPr>
          <w:rFonts w:ascii="Times New Roman" w:hAnsi="Times New Roman" w:cs="Times New Roman"/>
        </w:rPr>
        <w:t xml:space="preserve"> The heightened frequency waves characteristic of 6G technology raise legitimate concerns regarding radiation standards and potential health implications. Rigorous assessment and adherence to established safety standards are paramount to address apprehensions surrounding radiation poisoning among various organisms, ensuring the responsible deployment of 6G infrastructure.</w:t>
      </w:r>
    </w:p>
    <w:p w14:paraId="30C97C0A" w14:textId="24FDF20C" w:rsidR="00382D91" w:rsidRDefault="00166822" w:rsidP="00CD7CB7">
      <w:pPr>
        <w:jc w:val="both"/>
        <w:rPr>
          <w:rFonts w:ascii="Times New Roman" w:hAnsi="Times New Roman" w:cs="Times New Roman"/>
        </w:rPr>
        <w:sectPr w:rsidR="00382D91" w:rsidSect="00FE0BA3">
          <w:type w:val="continuous"/>
          <w:pgSz w:w="12240" w:h="15840"/>
          <w:pgMar w:top="1440" w:right="1440" w:bottom="1440" w:left="1440" w:header="720" w:footer="720" w:gutter="0"/>
          <w:cols w:space="709"/>
          <w:titlePg/>
          <w:docGrid w:linePitch="360"/>
        </w:sectPr>
      </w:pPr>
      <w:r w:rsidRPr="00C3138D">
        <w:rPr>
          <w:rFonts w:ascii="Times New Roman" w:hAnsi="Times New Roman" w:cs="Times New Roman"/>
          <w:b/>
          <w:bCs/>
        </w:rPr>
        <w:t>5. Elevated Energy Consumption and Thermal Management:</w:t>
      </w:r>
      <w:r w:rsidRPr="00B332DA">
        <w:rPr>
          <w:rFonts w:ascii="Times New Roman" w:hAnsi="Times New Roman" w:cs="Times New Roman"/>
        </w:rPr>
        <w:t xml:space="preserve"> The adoption of higher frequency bands in 6G technology brings forth a notable increase in energy consumption during both </w:t>
      </w:r>
      <w:r w:rsidR="0078507D" w:rsidRPr="00B332DA">
        <w:rPr>
          <w:rFonts w:ascii="Times New Roman" w:hAnsi="Times New Roman" w:cs="Times New Roman"/>
        </w:rPr>
        <w:t xml:space="preserve">the </w:t>
      </w:r>
      <w:r w:rsidRPr="00B332DA">
        <w:rPr>
          <w:rFonts w:ascii="Times New Roman" w:hAnsi="Times New Roman" w:cs="Times New Roman"/>
        </w:rPr>
        <w:t>transmission and reception of radio waves. Effectively managing this heightened energy demand is essential to avoid adverse environmental impacts and</w:t>
      </w:r>
      <w:r w:rsidR="00B9629F">
        <w:rPr>
          <w:rFonts w:ascii="Times New Roman" w:hAnsi="Times New Roman" w:cs="Times New Roman"/>
        </w:rPr>
        <w:t xml:space="preserve"> to</w:t>
      </w:r>
      <w:r w:rsidRPr="00B332DA">
        <w:rPr>
          <w:rFonts w:ascii="Times New Roman" w:hAnsi="Times New Roman" w:cs="Times New Roman"/>
        </w:rPr>
        <w:t xml:space="preserve"> ensur</w:t>
      </w:r>
      <w:r w:rsidR="00B9629F">
        <w:rPr>
          <w:rFonts w:ascii="Times New Roman" w:hAnsi="Times New Roman" w:cs="Times New Roman"/>
        </w:rPr>
        <w:t>e</w:t>
      </w:r>
      <w:r w:rsidRPr="00B332DA">
        <w:rPr>
          <w:rFonts w:ascii="Times New Roman" w:hAnsi="Times New Roman" w:cs="Times New Roman"/>
        </w:rPr>
        <w:t xml:space="preserve"> the sustainability of 6G networks. Additionally, the need for enhanced thermal protection mechanisms in 6G devices is imperative to mitigate the elevated heat generation associated with these </w:t>
      </w:r>
      <w:r w:rsidR="0078507D" w:rsidRPr="00B332DA">
        <w:rPr>
          <w:rFonts w:ascii="Times New Roman" w:hAnsi="Times New Roman" w:cs="Times New Roman"/>
        </w:rPr>
        <w:t>higher-frequency</w:t>
      </w:r>
      <w:r w:rsidRPr="00B332DA">
        <w:rPr>
          <w:rFonts w:ascii="Times New Roman" w:hAnsi="Times New Roman" w:cs="Times New Roman"/>
        </w:rPr>
        <w:t xml:space="preserve"> operations. Thus, </w:t>
      </w:r>
      <w:r w:rsidR="0078507D" w:rsidRPr="00B332DA">
        <w:rPr>
          <w:rFonts w:ascii="Times New Roman" w:hAnsi="Times New Roman" w:cs="Times New Roman"/>
        </w:rPr>
        <w:t xml:space="preserve">this </w:t>
      </w:r>
      <w:r w:rsidRPr="00B332DA">
        <w:rPr>
          <w:rFonts w:ascii="Times New Roman" w:hAnsi="Times New Roman" w:cs="Times New Roman"/>
        </w:rPr>
        <w:t xml:space="preserve">could in turn lead to </w:t>
      </w:r>
      <w:r w:rsidR="0078507D" w:rsidRPr="00B332DA">
        <w:rPr>
          <w:rFonts w:ascii="Times New Roman" w:hAnsi="Times New Roman" w:cs="Times New Roman"/>
        </w:rPr>
        <w:t xml:space="preserve">a </w:t>
      </w:r>
      <w:r w:rsidRPr="00B332DA">
        <w:rPr>
          <w:rFonts w:ascii="Times New Roman" w:hAnsi="Times New Roman" w:cs="Times New Roman"/>
        </w:rPr>
        <w:t xml:space="preserve">rise in Global surge in Carbon footprints and may be damaging </w:t>
      </w:r>
      <w:r w:rsidR="006C1A3E" w:rsidRPr="00B332DA">
        <w:rPr>
          <w:rFonts w:ascii="Times New Roman" w:hAnsi="Times New Roman" w:cs="Times New Roman"/>
        </w:rPr>
        <w:t>to</w:t>
      </w:r>
      <w:r w:rsidRPr="00B332DA">
        <w:rPr>
          <w:rFonts w:ascii="Times New Roman" w:hAnsi="Times New Roman" w:cs="Times New Roman"/>
        </w:rPr>
        <w:t xml:space="preserve"> the environment.</w:t>
      </w:r>
    </w:p>
    <w:p w14:paraId="35385021" w14:textId="77777777" w:rsidR="00CD7CB7" w:rsidRPr="00CD7CB7" w:rsidRDefault="00CD7CB7" w:rsidP="00CD7CB7">
      <w:pPr>
        <w:rPr>
          <w:rFonts w:ascii="Times New Roman" w:hAnsi="Times New Roman" w:cs="Times New Roman"/>
          <w:sz w:val="28"/>
          <w:szCs w:val="28"/>
        </w:rPr>
        <w:sectPr w:rsidR="00CD7CB7" w:rsidRPr="00CD7CB7" w:rsidSect="00FE0BA3">
          <w:type w:val="continuous"/>
          <w:pgSz w:w="12240" w:h="15840"/>
          <w:pgMar w:top="1440" w:right="1440" w:bottom="1440" w:left="1440" w:header="720" w:footer="720" w:gutter="0"/>
          <w:cols w:space="709"/>
          <w:titlePg/>
          <w:docGrid w:linePitch="360"/>
        </w:sectPr>
      </w:pPr>
    </w:p>
    <w:p w14:paraId="648ADE35" w14:textId="40EE6745" w:rsidR="008A03BC" w:rsidRPr="00B332DA" w:rsidRDefault="00454A77" w:rsidP="00CD7CB7">
      <w:pPr>
        <w:pStyle w:val="ListParagraph"/>
        <w:numPr>
          <w:ilvl w:val="0"/>
          <w:numId w:val="27"/>
        </w:numPr>
        <w:rPr>
          <w:rFonts w:ascii="Times New Roman" w:hAnsi="Times New Roman" w:cs="Times New Roman"/>
          <w:color w:val="B71E42" w:themeColor="accent1"/>
          <w:sz w:val="28"/>
          <w:szCs w:val="28"/>
        </w:rPr>
      </w:pPr>
      <w:r w:rsidRPr="00B332DA">
        <w:rPr>
          <w:rFonts w:ascii="Times New Roman" w:hAnsi="Times New Roman" w:cs="Times New Roman"/>
          <w:color w:val="B71E42" w:themeColor="accent1"/>
          <w:sz w:val="28"/>
          <w:szCs w:val="28"/>
        </w:rPr>
        <w:t>Evolution Of Mobile</w:t>
      </w:r>
      <w:r w:rsidR="001364FB" w:rsidRPr="00B332DA">
        <w:rPr>
          <w:rFonts w:ascii="Times New Roman" w:hAnsi="Times New Roman" w:cs="Times New Roman"/>
          <w:color w:val="B71E42" w:themeColor="accent1"/>
          <w:sz w:val="28"/>
          <w:szCs w:val="28"/>
        </w:rPr>
        <w:t xml:space="preserve"> Wireless</w:t>
      </w:r>
      <w:r w:rsidR="009360FC">
        <w:rPr>
          <w:rFonts w:ascii="Times New Roman" w:hAnsi="Times New Roman" w:cs="Times New Roman"/>
          <w:color w:val="B71E42" w:themeColor="accent1"/>
          <w:sz w:val="28"/>
          <w:szCs w:val="28"/>
        </w:rPr>
        <w:t xml:space="preserve"> </w:t>
      </w:r>
      <w:r w:rsidRPr="00B332DA">
        <w:rPr>
          <w:rFonts w:ascii="Times New Roman" w:hAnsi="Times New Roman" w:cs="Times New Roman"/>
          <w:color w:val="B71E42" w:themeColor="accent1"/>
          <w:sz w:val="28"/>
          <w:szCs w:val="28"/>
        </w:rPr>
        <w:t>Communication Network:</w:t>
      </w:r>
    </w:p>
    <w:p w14:paraId="799920A8" w14:textId="77777777" w:rsidR="00845C19" w:rsidRDefault="00845C19" w:rsidP="009360FC">
      <w:pPr>
        <w:jc w:val="both"/>
        <w:rPr>
          <w:rFonts w:ascii="Times New Roman" w:hAnsi="Times New Roman" w:cs="Times New Roman"/>
        </w:rPr>
        <w:sectPr w:rsidR="00845C19" w:rsidSect="00FE0BA3">
          <w:type w:val="continuous"/>
          <w:pgSz w:w="12240" w:h="15840"/>
          <w:pgMar w:top="1440" w:right="1440" w:bottom="1440" w:left="1440" w:header="720" w:footer="720" w:gutter="0"/>
          <w:cols w:space="709"/>
          <w:titlePg/>
          <w:docGrid w:linePitch="360"/>
        </w:sectPr>
      </w:pPr>
    </w:p>
    <w:p w14:paraId="10FC1045" w14:textId="7A52484B" w:rsidR="00E52C9F" w:rsidRPr="00B332DA" w:rsidRDefault="001634AB" w:rsidP="009360FC">
      <w:pPr>
        <w:jc w:val="both"/>
        <w:rPr>
          <w:rFonts w:ascii="Times New Roman" w:hAnsi="Times New Roman" w:cs="Times New Roman"/>
        </w:rPr>
      </w:pPr>
      <w:r w:rsidRPr="00B332DA">
        <w:rPr>
          <w:rFonts w:ascii="Times New Roman" w:hAnsi="Times New Roman" w:cs="Times New Roman"/>
        </w:rPr>
        <w:t>As</w:t>
      </w:r>
      <w:r w:rsidR="008B0076" w:rsidRPr="00B332DA">
        <w:rPr>
          <w:rFonts w:ascii="Times New Roman" w:hAnsi="Times New Roman" w:cs="Times New Roman"/>
        </w:rPr>
        <w:t xml:space="preserve"> </w:t>
      </w:r>
      <w:r w:rsidR="000C7635" w:rsidRPr="00B332DA">
        <w:rPr>
          <w:rFonts w:ascii="Times New Roman" w:hAnsi="Times New Roman" w:cs="Times New Roman"/>
        </w:rPr>
        <w:t xml:space="preserve">technology </w:t>
      </w:r>
      <w:r w:rsidR="006C1A3E" w:rsidRPr="00B332DA">
        <w:rPr>
          <w:rFonts w:ascii="Times New Roman" w:hAnsi="Times New Roman" w:cs="Times New Roman"/>
        </w:rPr>
        <w:t>progresses</w:t>
      </w:r>
      <w:r w:rsidR="000C7635" w:rsidRPr="00B332DA">
        <w:rPr>
          <w:rFonts w:ascii="Times New Roman" w:hAnsi="Times New Roman" w:cs="Times New Roman"/>
        </w:rPr>
        <w:t xml:space="preserve"> every year and </w:t>
      </w:r>
      <w:r w:rsidR="006C1A3E" w:rsidRPr="00B332DA">
        <w:rPr>
          <w:rFonts w:ascii="Times New Roman" w:hAnsi="Times New Roman" w:cs="Times New Roman"/>
        </w:rPr>
        <w:t>introduces</w:t>
      </w:r>
      <w:r w:rsidR="008B0076" w:rsidRPr="00B332DA">
        <w:rPr>
          <w:rFonts w:ascii="Times New Roman" w:hAnsi="Times New Roman" w:cs="Times New Roman"/>
        </w:rPr>
        <w:t xml:space="preserve"> something</w:t>
      </w:r>
      <w:r w:rsidR="00E50542" w:rsidRPr="00B332DA">
        <w:rPr>
          <w:rFonts w:ascii="Times New Roman" w:hAnsi="Times New Roman" w:cs="Times New Roman"/>
        </w:rPr>
        <w:t xml:space="preserve"> new </w:t>
      </w:r>
      <w:r w:rsidR="008804A1" w:rsidRPr="00B332DA">
        <w:rPr>
          <w:rFonts w:ascii="Times New Roman" w:hAnsi="Times New Roman" w:cs="Times New Roman"/>
        </w:rPr>
        <w:t xml:space="preserve">to the world. </w:t>
      </w:r>
      <w:r w:rsidR="001364FB" w:rsidRPr="00B332DA">
        <w:rPr>
          <w:rFonts w:ascii="Times New Roman" w:hAnsi="Times New Roman" w:cs="Times New Roman"/>
        </w:rPr>
        <w:t xml:space="preserve">Mobile </w:t>
      </w:r>
      <w:r w:rsidR="004C3C67" w:rsidRPr="00B332DA">
        <w:rPr>
          <w:rFonts w:ascii="Times New Roman" w:hAnsi="Times New Roman" w:cs="Times New Roman"/>
        </w:rPr>
        <w:t xml:space="preserve">Wireless </w:t>
      </w:r>
      <w:r w:rsidR="001364FB" w:rsidRPr="00B332DA">
        <w:rPr>
          <w:rFonts w:ascii="Times New Roman" w:hAnsi="Times New Roman" w:cs="Times New Roman"/>
        </w:rPr>
        <w:t>Communication N</w:t>
      </w:r>
      <w:r w:rsidR="004C3C67" w:rsidRPr="00B332DA">
        <w:rPr>
          <w:rFonts w:ascii="Times New Roman" w:hAnsi="Times New Roman" w:cs="Times New Roman"/>
        </w:rPr>
        <w:t>etworks</w:t>
      </w:r>
      <w:r w:rsidR="001364FB" w:rsidRPr="00B332DA">
        <w:rPr>
          <w:rFonts w:ascii="Times New Roman" w:hAnsi="Times New Roman" w:cs="Times New Roman"/>
        </w:rPr>
        <w:t xml:space="preserve"> (MWCN</w:t>
      </w:r>
      <w:r w:rsidR="00126635" w:rsidRPr="00B332DA">
        <w:rPr>
          <w:rFonts w:ascii="Times New Roman" w:hAnsi="Times New Roman" w:cs="Times New Roman"/>
        </w:rPr>
        <w:t>)</w:t>
      </w:r>
      <w:r w:rsidR="004C3C67" w:rsidRPr="00B332DA">
        <w:rPr>
          <w:rFonts w:ascii="Times New Roman" w:hAnsi="Times New Roman" w:cs="Times New Roman"/>
        </w:rPr>
        <w:t xml:space="preserve"> have also </w:t>
      </w:r>
      <w:r w:rsidR="00362E92" w:rsidRPr="00B332DA">
        <w:rPr>
          <w:rFonts w:ascii="Times New Roman" w:hAnsi="Times New Roman" w:cs="Times New Roman"/>
        </w:rPr>
        <w:t>c</w:t>
      </w:r>
      <w:r w:rsidR="00B71035" w:rsidRPr="00B332DA">
        <w:rPr>
          <w:rFonts w:ascii="Times New Roman" w:hAnsi="Times New Roman" w:cs="Times New Roman"/>
        </w:rPr>
        <w:t>o</w:t>
      </w:r>
      <w:r w:rsidR="00362E92" w:rsidRPr="00B332DA">
        <w:rPr>
          <w:rFonts w:ascii="Times New Roman" w:hAnsi="Times New Roman" w:cs="Times New Roman"/>
        </w:rPr>
        <w:t xml:space="preserve">me a long way </w:t>
      </w:r>
      <w:r w:rsidR="006C1A3E" w:rsidRPr="00B332DA">
        <w:rPr>
          <w:rFonts w:ascii="Times New Roman" w:hAnsi="Times New Roman" w:cs="Times New Roman"/>
        </w:rPr>
        <w:t>in</w:t>
      </w:r>
      <w:r w:rsidR="00362E92" w:rsidRPr="00B332DA">
        <w:rPr>
          <w:rFonts w:ascii="Times New Roman" w:hAnsi="Times New Roman" w:cs="Times New Roman"/>
        </w:rPr>
        <w:t xml:space="preserve"> development</w:t>
      </w:r>
      <w:r w:rsidR="005D713F" w:rsidRPr="00B332DA">
        <w:rPr>
          <w:rFonts w:ascii="Times New Roman" w:hAnsi="Times New Roman" w:cs="Times New Roman"/>
        </w:rPr>
        <w:t xml:space="preserve"> since the first generation of the mobile n</w:t>
      </w:r>
      <w:r w:rsidR="004252C1" w:rsidRPr="00B332DA">
        <w:rPr>
          <w:rFonts w:ascii="Times New Roman" w:hAnsi="Times New Roman" w:cs="Times New Roman"/>
        </w:rPr>
        <w:t xml:space="preserve">etwork </w:t>
      </w:r>
      <w:r w:rsidR="0082753D" w:rsidRPr="00B332DA">
        <w:rPr>
          <w:rFonts w:ascii="Times New Roman" w:hAnsi="Times New Roman" w:cs="Times New Roman"/>
        </w:rPr>
        <w:t xml:space="preserve">was </w:t>
      </w:r>
      <w:r w:rsidR="003C5F35">
        <w:rPr>
          <w:rFonts w:ascii="Times New Roman" w:hAnsi="Times New Roman" w:cs="Times New Roman"/>
        </w:rPr>
        <w:t>greeted</w:t>
      </w:r>
      <w:r w:rsidR="0082753D" w:rsidRPr="00B332DA">
        <w:rPr>
          <w:rFonts w:ascii="Times New Roman" w:hAnsi="Times New Roman" w:cs="Times New Roman"/>
        </w:rPr>
        <w:t xml:space="preserve"> in </w:t>
      </w:r>
      <w:r w:rsidR="006C1A3E" w:rsidRPr="00B332DA">
        <w:rPr>
          <w:rFonts w:ascii="Times New Roman" w:hAnsi="Times New Roman" w:cs="Times New Roman"/>
        </w:rPr>
        <w:t xml:space="preserve">the </w:t>
      </w:r>
      <w:r w:rsidR="0082753D" w:rsidRPr="00B332DA">
        <w:rPr>
          <w:rFonts w:ascii="Times New Roman" w:hAnsi="Times New Roman" w:cs="Times New Roman"/>
        </w:rPr>
        <w:t>1980s.</w:t>
      </w:r>
      <w:r w:rsidR="00B71035" w:rsidRPr="00B332DA">
        <w:rPr>
          <w:rFonts w:ascii="Times New Roman" w:hAnsi="Times New Roman" w:cs="Times New Roman"/>
        </w:rPr>
        <w:t xml:space="preserve"> The five </w:t>
      </w:r>
      <w:r w:rsidR="00D83B62" w:rsidRPr="00B332DA">
        <w:rPr>
          <w:rFonts w:ascii="Times New Roman" w:hAnsi="Times New Roman" w:cs="Times New Roman"/>
        </w:rPr>
        <w:t xml:space="preserve">distinct </w:t>
      </w:r>
      <w:r w:rsidR="004E0ACE" w:rsidRPr="00B332DA">
        <w:rPr>
          <w:rFonts w:ascii="Times New Roman" w:hAnsi="Times New Roman" w:cs="Times New Roman"/>
        </w:rPr>
        <w:t>mobile network generations</w:t>
      </w:r>
      <w:r w:rsidR="0031565B" w:rsidRPr="00B332DA">
        <w:rPr>
          <w:rFonts w:ascii="Times New Roman" w:hAnsi="Times New Roman" w:cs="Times New Roman"/>
        </w:rPr>
        <w:t xml:space="preserve"> </w:t>
      </w:r>
      <w:r w:rsidR="004E0ACE" w:rsidRPr="00B332DA">
        <w:rPr>
          <w:rFonts w:ascii="Times New Roman" w:hAnsi="Times New Roman" w:cs="Times New Roman"/>
        </w:rPr>
        <w:t xml:space="preserve">that we have at present are 1G, 2G, </w:t>
      </w:r>
      <w:r w:rsidR="0078507D" w:rsidRPr="00B332DA">
        <w:rPr>
          <w:rFonts w:ascii="Times New Roman" w:hAnsi="Times New Roman" w:cs="Times New Roman"/>
        </w:rPr>
        <w:t>3G</w:t>
      </w:r>
      <w:r w:rsidR="004E0ACE" w:rsidRPr="00B332DA">
        <w:rPr>
          <w:rFonts w:ascii="Times New Roman" w:hAnsi="Times New Roman" w:cs="Times New Roman"/>
        </w:rPr>
        <w:t>, 4G</w:t>
      </w:r>
      <w:r w:rsidR="006C1A3E" w:rsidRPr="00B332DA">
        <w:rPr>
          <w:rFonts w:ascii="Times New Roman" w:hAnsi="Times New Roman" w:cs="Times New Roman"/>
        </w:rPr>
        <w:t>,</w:t>
      </w:r>
      <w:r w:rsidR="004E0ACE" w:rsidRPr="00B332DA">
        <w:rPr>
          <w:rFonts w:ascii="Times New Roman" w:hAnsi="Times New Roman" w:cs="Times New Roman"/>
        </w:rPr>
        <w:t xml:space="preserve"> and 5G</w:t>
      </w:r>
      <w:r w:rsidR="0031565B" w:rsidRPr="00B332DA">
        <w:rPr>
          <w:rFonts w:ascii="Times New Roman" w:hAnsi="Times New Roman" w:cs="Times New Roman"/>
        </w:rPr>
        <w:t xml:space="preserve"> where “</w:t>
      </w:r>
      <w:r w:rsidR="00C724F1" w:rsidRPr="00B332DA">
        <w:rPr>
          <w:rFonts w:ascii="Times New Roman" w:hAnsi="Times New Roman" w:cs="Times New Roman"/>
        </w:rPr>
        <w:t xml:space="preserve">G” represents the version or generation of </w:t>
      </w:r>
      <w:r w:rsidR="006C1A3E" w:rsidRPr="00B332DA">
        <w:rPr>
          <w:rFonts w:ascii="Times New Roman" w:hAnsi="Times New Roman" w:cs="Times New Roman"/>
        </w:rPr>
        <w:t xml:space="preserve">the </w:t>
      </w:r>
      <w:r w:rsidR="00C724F1" w:rsidRPr="00B332DA">
        <w:rPr>
          <w:rFonts w:ascii="Times New Roman" w:hAnsi="Times New Roman" w:cs="Times New Roman"/>
        </w:rPr>
        <w:t>mobile network</w:t>
      </w:r>
      <w:r w:rsidR="004E0ACE" w:rsidRPr="00B332DA">
        <w:rPr>
          <w:rFonts w:ascii="Times New Roman" w:hAnsi="Times New Roman" w:cs="Times New Roman"/>
        </w:rPr>
        <w:t>.</w:t>
      </w:r>
      <w:r w:rsidR="008828CC">
        <w:rPr>
          <w:rFonts w:ascii="Times New Roman" w:hAnsi="Times New Roman" w:cs="Times New Roman"/>
        </w:rPr>
        <w:t xml:space="preserve"> </w:t>
      </w:r>
      <w:r w:rsidR="00657256" w:rsidRPr="00B332DA">
        <w:rPr>
          <w:rFonts w:ascii="Times New Roman" w:hAnsi="Times New Roman" w:cs="Times New Roman"/>
        </w:rPr>
        <w:t>The first generation (</w:t>
      </w:r>
      <w:r w:rsidR="001271A2" w:rsidRPr="00B332DA">
        <w:rPr>
          <w:rFonts w:ascii="Times New Roman" w:hAnsi="Times New Roman" w:cs="Times New Roman"/>
        </w:rPr>
        <w:t xml:space="preserve">1G) of mobile </w:t>
      </w:r>
      <w:r w:rsidR="006C1A3E" w:rsidRPr="00B332DA">
        <w:rPr>
          <w:rFonts w:ascii="Times New Roman" w:hAnsi="Times New Roman" w:cs="Times New Roman"/>
        </w:rPr>
        <w:t>networks</w:t>
      </w:r>
      <w:r w:rsidR="001271A2" w:rsidRPr="00B332DA">
        <w:rPr>
          <w:rFonts w:ascii="Times New Roman" w:hAnsi="Times New Roman" w:cs="Times New Roman"/>
        </w:rPr>
        <w:t xml:space="preserve"> was the base </w:t>
      </w:r>
      <w:r w:rsidR="00B04B32" w:rsidRPr="00B332DA">
        <w:rPr>
          <w:rFonts w:ascii="Times New Roman" w:hAnsi="Times New Roman" w:cs="Times New Roman"/>
        </w:rPr>
        <w:t>of the evolution of mobile network</w:t>
      </w:r>
      <w:r w:rsidR="00B50ABA" w:rsidRPr="00B332DA">
        <w:rPr>
          <w:rFonts w:ascii="Times New Roman" w:hAnsi="Times New Roman" w:cs="Times New Roman"/>
        </w:rPr>
        <w:t xml:space="preserve">s </w:t>
      </w:r>
      <w:r w:rsidR="00744EED" w:rsidRPr="00B332DA">
        <w:rPr>
          <w:rFonts w:ascii="Times New Roman" w:hAnsi="Times New Roman" w:cs="Times New Roman"/>
        </w:rPr>
        <w:t xml:space="preserve">and </w:t>
      </w:r>
      <w:r w:rsidR="00A012BE" w:rsidRPr="00B332DA">
        <w:rPr>
          <w:rFonts w:ascii="Times New Roman" w:hAnsi="Times New Roman" w:cs="Times New Roman"/>
        </w:rPr>
        <w:t xml:space="preserve">it was </w:t>
      </w:r>
      <w:r w:rsidR="00BF7F54" w:rsidRPr="00B332DA">
        <w:rPr>
          <w:rFonts w:ascii="Times New Roman" w:hAnsi="Times New Roman" w:cs="Times New Roman"/>
        </w:rPr>
        <w:t xml:space="preserve">simply introduced </w:t>
      </w:r>
      <w:r w:rsidR="00BA403D" w:rsidRPr="00B332DA">
        <w:rPr>
          <w:rFonts w:ascii="Times New Roman" w:hAnsi="Times New Roman" w:cs="Times New Roman"/>
        </w:rPr>
        <w:t>for voice calls as the mobile phones of that era w</w:t>
      </w:r>
      <w:r w:rsidR="00906390" w:rsidRPr="00B332DA">
        <w:rPr>
          <w:rFonts w:ascii="Times New Roman" w:hAnsi="Times New Roman" w:cs="Times New Roman"/>
        </w:rPr>
        <w:t>ere not developed as of now</w:t>
      </w:r>
      <w:r w:rsidR="00657256" w:rsidRPr="00B332DA">
        <w:rPr>
          <w:rFonts w:ascii="Times New Roman" w:hAnsi="Times New Roman" w:cs="Times New Roman"/>
        </w:rPr>
        <w:t>.</w:t>
      </w:r>
      <w:r w:rsidR="00132A03" w:rsidRPr="00B332DA">
        <w:rPr>
          <w:rFonts w:ascii="Times New Roman" w:hAnsi="Times New Roman" w:cs="Times New Roman"/>
        </w:rPr>
        <w:t xml:space="preserve"> Talking about the second generation</w:t>
      </w:r>
      <w:r w:rsidR="003C3474" w:rsidRPr="00B332DA">
        <w:rPr>
          <w:rFonts w:ascii="Times New Roman" w:hAnsi="Times New Roman" w:cs="Times New Roman"/>
        </w:rPr>
        <w:t xml:space="preserve"> (2G)</w:t>
      </w:r>
      <w:r w:rsidR="00132A03" w:rsidRPr="00B332DA">
        <w:rPr>
          <w:rFonts w:ascii="Times New Roman" w:hAnsi="Times New Roman" w:cs="Times New Roman"/>
        </w:rPr>
        <w:t xml:space="preserve"> of</w:t>
      </w:r>
      <w:r w:rsidR="008C2F0A">
        <w:rPr>
          <w:rFonts w:ascii="Times New Roman" w:hAnsi="Times New Roman" w:cs="Times New Roman"/>
        </w:rPr>
        <w:t xml:space="preserve"> wireless</w:t>
      </w:r>
      <w:r w:rsidR="00132A03" w:rsidRPr="00B332DA">
        <w:rPr>
          <w:rFonts w:ascii="Times New Roman" w:hAnsi="Times New Roman" w:cs="Times New Roman"/>
        </w:rPr>
        <w:t xml:space="preserve"> mobile </w:t>
      </w:r>
      <w:r w:rsidR="006C1A3E" w:rsidRPr="00B332DA">
        <w:rPr>
          <w:rFonts w:ascii="Times New Roman" w:hAnsi="Times New Roman" w:cs="Times New Roman"/>
        </w:rPr>
        <w:t>networks</w:t>
      </w:r>
      <w:r w:rsidR="00CE03C0" w:rsidRPr="00B332DA">
        <w:rPr>
          <w:rFonts w:ascii="Times New Roman" w:hAnsi="Times New Roman" w:cs="Times New Roman"/>
        </w:rPr>
        <w:t xml:space="preserve">, </w:t>
      </w:r>
      <w:r w:rsidR="00F65122" w:rsidRPr="00B332DA">
        <w:rPr>
          <w:rFonts w:ascii="Times New Roman" w:hAnsi="Times New Roman" w:cs="Times New Roman"/>
        </w:rPr>
        <w:t>i</w:t>
      </w:r>
      <w:r w:rsidR="00CE03C0" w:rsidRPr="00B332DA">
        <w:rPr>
          <w:rFonts w:ascii="Times New Roman" w:hAnsi="Times New Roman" w:cs="Times New Roman"/>
        </w:rPr>
        <w:t xml:space="preserve">t was the developed version </w:t>
      </w:r>
      <w:r w:rsidR="002C6811" w:rsidRPr="00B332DA">
        <w:rPr>
          <w:rFonts w:ascii="Times New Roman" w:hAnsi="Times New Roman" w:cs="Times New Roman"/>
        </w:rPr>
        <w:t>of</w:t>
      </w:r>
      <w:r w:rsidR="00176413" w:rsidRPr="00B332DA">
        <w:rPr>
          <w:rFonts w:ascii="Times New Roman" w:hAnsi="Times New Roman" w:cs="Times New Roman"/>
        </w:rPr>
        <w:t xml:space="preserve"> the previous one</w:t>
      </w:r>
      <w:r w:rsidR="00F65122" w:rsidRPr="00B332DA">
        <w:rPr>
          <w:rFonts w:ascii="Times New Roman" w:hAnsi="Times New Roman" w:cs="Times New Roman"/>
        </w:rPr>
        <w:t xml:space="preserve"> and </w:t>
      </w:r>
      <w:r w:rsidR="00EB1B77" w:rsidRPr="00B332DA">
        <w:rPr>
          <w:rFonts w:ascii="Times New Roman" w:hAnsi="Times New Roman" w:cs="Times New Roman"/>
        </w:rPr>
        <w:t xml:space="preserve">this was the generation when digital phones </w:t>
      </w:r>
      <w:r w:rsidR="00FF050A" w:rsidRPr="00B332DA">
        <w:rPr>
          <w:rFonts w:ascii="Times New Roman" w:hAnsi="Times New Roman" w:cs="Times New Roman"/>
        </w:rPr>
        <w:t>were introduced to the world</w:t>
      </w:r>
      <w:r w:rsidR="00AE7357" w:rsidRPr="00B332DA">
        <w:rPr>
          <w:rFonts w:ascii="Times New Roman" w:hAnsi="Times New Roman" w:cs="Times New Roman"/>
        </w:rPr>
        <w:t>.</w:t>
      </w:r>
      <w:r w:rsidR="00A26408" w:rsidRPr="00B332DA">
        <w:rPr>
          <w:rFonts w:ascii="Times New Roman" w:hAnsi="Times New Roman" w:cs="Times New Roman"/>
        </w:rPr>
        <w:t xml:space="preserve"> </w:t>
      </w:r>
      <w:r w:rsidR="00841B53" w:rsidRPr="00B332DA">
        <w:rPr>
          <w:rFonts w:ascii="Times New Roman" w:hAnsi="Times New Roman" w:cs="Times New Roman"/>
        </w:rPr>
        <w:t xml:space="preserve">Short Message Service (SMS), </w:t>
      </w:r>
      <w:r w:rsidR="009762D4" w:rsidRPr="00B332DA">
        <w:rPr>
          <w:rFonts w:ascii="Times New Roman" w:hAnsi="Times New Roman" w:cs="Times New Roman"/>
        </w:rPr>
        <w:t>Multi-</w:t>
      </w:r>
      <w:r w:rsidR="0003684D" w:rsidRPr="00B332DA">
        <w:rPr>
          <w:rFonts w:ascii="Times New Roman" w:hAnsi="Times New Roman" w:cs="Times New Roman"/>
        </w:rPr>
        <w:t>m</w:t>
      </w:r>
      <w:r w:rsidR="009762D4" w:rsidRPr="00B332DA">
        <w:rPr>
          <w:rFonts w:ascii="Times New Roman" w:hAnsi="Times New Roman" w:cs="Times New Roman"/>
        </w:rPr>
        <w:t xml:space="preserve">edia Messaging </w:t>
      </w:r>
      <w:r w:rsidR="0003684D" w:rsidRPr="00B332DA">
        <w:rPr>
          <w:rFonts w:ascii="Times New Roman" w:hAnsi="Times New Roman" w:cs="Times New Roman"/>
        </w:rPr>
        <w:t xml:space="preserve">Service </w:t>
      </w:r>
      <w:r w:rsidR="009762D4" w:rsidRPr="00B332DA">
        <w:rPr>
          <w:rFonts w:ascii="Times New Roman" w:hAnsi="Times New Roman" w:cs="Times New Roman"/>
        </w:rPr>
        <w:t>(MMS), I</w:t>
      </w:r>
      <w:r w:rsidR="00841B53" w:rsidRPr="00B332DA">
        <w:rPr>
          <w:rFonts w:ascii="Times New Roman" w:hAnsi="Times New Roman" w:cs="Times New Roman"/>
        </w:rPr>
        <w:t>nternational roaming</w:t>
      </w:r>
      <w:r w:rsidR="002C6811" w:rsidRPr="00B332DA">
        <w:rPr>
          <w:rFonts w:ascii="Times New Roman" w:hAnsi="Times New Roman" w:cs="Times New Roman"/>
        </w:rPr>
        <w:t>,</w:t>
      </w:r>
      <w:r w:rsidR="00841B53" w:rsidRPr="00B332DA">
        <w:rPr>
          <w:rFonts w:ascii="Times New Roman" w:hAnsi="Times New Roman" w:cs="Times New Roman"/>
        </w:rPr>
        <w:t xml:space="preserve"> </w:t>
      </w:r>
      <w:r w:rsidR="00584859" w:rsidRPr="00B332DA">
        <w:rPr>
          <w:rFonts w:ascii="Times New Roman" w:hAnsi="Times New Roman" w:cs="Times New Roman"/>
        </w:rPr>
        <w:t xml:space="preserve">and other features were offered in the second </w:t>
      </w:r>
      <w:r w:rsidR="00A75462">
        <w:rPr>
          <w:rFonts w:ascii="Times New Roman" w:hAnsi="Times New Roman" w:cs="Times New Roman"/>
        </w:rPr>
        <w:t>iteration</w:t>
      </w:r>
      <w:r w:rsidR="00584859" w:rsidRPr="00B332DA">
        <w:rPr>
          <w:rFonts w:ascii="Times New Roman" w:hAnsi="Times New Roman" w:cs="Times New Roman"/>
        </w:rPr>
        <w:t xml:space="preserve"> of mobile </w:t>
      </w:r>
      <w:r w:rsidR="002C6811" w:rsidRPr="00B332DA">
        <w:rPr>
          <w:rFonts w:ascii="Times New Roman" w:hAnsi="Times New Roman" w:cs="Times New Roman"/>
        </w:rPr>
        <w:t>networks</w:t>
      </w:r>
      <w:r w:rsidR="00584859" w:rsidRPr="00B332DA">
        <w:rPr>
          <w:rFonts w:ascii="Times New Roman" w:hAnsi="Times New Roman" w:cs="Times New Roman"/>
        </w:rPr>
        <w:t>.</w:t>
      </w:r>
      <w:r w:rsidR="005623B5" w:rsidRPr="00B332DA">
        <w:rPr>
          <w:rFonts w:ascii="Times New Roman" w:hAnsi="Times New Roman" w:cs="Times New Roman"/>
        </w:rPr>
        <w:t xml:space="preserve"> The Third Iteration </w:t>
      </w:r>
      <w:r w:rsidR="00FB6379" w:rsidRPr="00B332DA">
        <w:rPr>
          <w:rFonts w:ascii="Times New Roman" w:hAnsi="Times New Roman" w:cs="Times New Roman"/>
        </w:rPr>
        <w:t xml:space="preserve">(3G) of mobile communication </w:t>
      </w:r>
      <w:r w:rsidR="00C62A5C" w:rsidRPr="00B332DA">
        <w:rPr>
          <w:rFonts w:ascii="Times New Roman" w:hAnsi="Times New Roman" w:cs="Times New Roman"/>
        </w:rPr>
        <w:t>offered services like video calls, mobile TV,</w:t>
      </w:r>
      <w:r w:rsidR="004A7133" w:rsidRPr="00B332DA">
        <w:rPr>
          <w:rFonts w:ascii="Times New Roman" w:hAnsi="Times New Roman" w:cs="Times New Roman"/>
        </w:rPr>
        <w:t xml:space="preserve"> location-based services</w:t>
      </w:r>
      <w:r w:rsidR="002C6811" w:rsidRPr="00B332DA">
        <w:rPr>
          <w:rFonts w:ascii="Times New Roman" w:hAnsi="Times New Roman" w:cs="Times New Roman"/>
        </w:rPr>
        <w:t>,</w:t>
      </w:r>
      <w:r w:rsidR="004A7133" w:rsidRPr="00B332DA">
        <w:rPr>
          <w:rFonts w:ascii="Times New Roman" w:hAnsi="Times New Roman" w:cs="Times New Roman"/>
        </w:rPr>
        <w:t xml:space="preserve"> and many more.</w:t>
      </w:r>
      <w:r w:rsidR="00701BA5" w:rsidRPr="00B332DA">
        <w:rPr>
          <w:rFonts w:ascii="Times New Roman" w:hAnsi="Times New Roman" w:cs="Times New Roman"/>
        </w:rPr>
        <w:t xml:space="preserve"> At that time, mobile phones were widely </w:t>
      </w:r>
      <w:r w:rsidR="00224BF8" w:rsidRPr="00B332DA">
        <w:rPr>
          <w:rFonts w:ascii="Times New Roman" w:hAnsi="Times New Roman" w:cs="Times New Roman"/>
        </w:rPr>
        <w:t>accessible to people</w:t>
      </w:r>
      <w:r w:rsidR="002C6811" w:rsidRPr="00B332DA">
        <w:rPr>
          <w:rFonts w:ascii="Times New Roman" w:hAnsi="Times New Roman" w:cs="Times New Roman"/>
        </w:rPr>
        <w:t>,</w:t>
      </w:r>
      <w:r w:rsidR="00B91753" w:rsidRPr="00B332DA">
        <w:rPr>
          <w:rFonts w:ascii="Times New Roman" w:hAnsi="Times New Roman" w:cs="Times New Roman"/>
        </w:rPr>
        <w:t xml:space="preserve"> and connectivity </w:t>
      </w:r>
      <w:r w:rsidR="002C6811" w:rsidRPr="00B332DA">
        <w:rPr>
          <w:rFonts w:ascii="Times New Roman" w:hAnsi="Times New Roman" w:cs="Times New Roman"/>
        </w:rPr>
        <w:t>in</w:t>
      </w:r>
      <w:r w:rsidR="00B91753" w:rsidRPr="00B332DA">
        <w:rPr>
          <w:rFonts w:ascii="Times New Roman" w:hAnsi="Times New Roman" w:cs="Times New Roman"/>
        </w:rPr>
        <w:t xml:space="preserve"> the world </w:t>
      </w:r>
      <w:r w:rsidR="001D7A15" w:rsidRPr="00B332DA">
        <w:rPr>
          <w:rFonts w:ascii="Times New Roman" w:hAnsi="Times New Roman" w:cs="Times New Roman"/>
        </w:rPr>
        <w:t>increased</w:t>
      </w:r>
      <w:r w:rsidR="00D872DB" w:rsidRPr="00B332DA">
        <w:rPr>
          <w:rFonts w:ascii="Times New Roman" w:hAnsi="Times New Roman" w:cs="Times New Roman"/>
        </w:rPr>
        <w:t xml:space="preserve">. The key goal </w:t>
      </w:r>
      <w:r w:rsidR="005C5FB1" w:rsidRPr="00B332DA">
        <w:rPr>
          <w:rFonts w:ascii="Times New Roman" w:hAnsi="Times New Roman" w:cs="Times New Roman"/>
        </w:rPr>
        <w:t xml:space="preserve">of 3G was to </w:t>
      </w:r>
      <w:r w:rsidR="00DF66AC" w:rsidRPr="00B332DA">
        <w:rPr>
          <w:rFonts w:ascii="Times New Roman" w:hAnsi="Times New Roman" w:cs="Times New Roman"/>
        </w:rPr>
        <w:t>enhance the rate of information transmission</w:t>
      </w:r>
      <w:r w:rsidR="001A6656" w:rsidRPr="00B332DA">
        <w:rPr>
          <w:rFonts w:ascii="Times New Roman" w:hAnsi="Times New Roman" w:cs="Times New Roman"/>
        </w:rPr>
        <w:t xml:space="preserve"> and offer </w:t>
      </w:r>
      <w:r w:rsidR="003B10DC" w:rsidRPr="00B332DA">
        <w:rPr>
          <w:rFonts w:ascii="Times New Roman" w:hAnsi="Times New Roman" w:cs="Times New Roman"/>
        </w:rPr>
        <w:t xml:space="preserve">the capability </w:t>
      </w:r>
      <w:r w:rsidR="000A44DC" w:rsidRPr="00B332DA">
        <w:rPr>
          <w:rFonts w:ascii="Times New Roman" w:hAnsi="Times New Roman" w:cs="Times New Roman"/>
        </w:rPr>
        <w:t xml:space="preserve">to </w:t>
      </w:r>
      <w:r w:rsidR="00694A3E" w:rsidRPr="00B332DA">
        <w:rPr>
          <w:rFonts w:ascii="Times New Roman" w:hAnsi="Times New Roman" w:cs="Times New Roman"/>
        </w:rPr>
        <w:t>serve a variety of application</w:t>
      </w:r>
      <w:r w:rsidR="009F2C9B" w:rsidRPr="00B332DA">
        <w:rPr>
          <w:rFonts w:ascii="Times New Roman" w:hAnsi="Times New Roman" w:cs="Times New Roman"/>
        </w:rPr>
        <w:t>s. Afterward</w:t>
      </w:r>
      <w:r w:rsidR="002C6811" w:rsidRPr="00B332DA">
        <w:rPr>
          <w:rFonts w:ascii="Times New Roman" w:hAnsi="Times New Roman" w:cs="Times New Roman"/>
        </w:rPr>
        <w:t>,</w:t>
      </w:r>
      <w:r w:rsidR="00E757DD" w:rsidRPr="00B332DA">
        <w:rPr>
          <w:rFonts w:ascii="Times New Roman" w:hAnsi="Times New Roman" w:cs="Times New Roman"/>
        </w:rPr>
        <w:t xml:space="preserve"> </w:t>
      </w:r>
      <w:r w:rsidR="002C6811" w:rsidRPr="00B332DA">
        <w:rPr>
          <w:rFonts w:ascii="Times New Roman" w:hAnsi="Times New Roman" w:cs="Times New Roman"/>
        </w:rPr>
        <w:t xml:space="preserve">the </w:t>
      </w:r>
      <w:r w:rsidR="00F75187" w:rsidRPr="00B332DA">
        <w:rPr>
          <w:rFonts w:ascii="Times New Roman" w:hAnsi="Times New Roman" w:cs="Times New Roman"/>
        </w:rPr>
        <w:t>Fourth generation came into the business</w:t>
      </w:r>
      <w:r w:rsidR="002C6811" w:rsidRPr="00B332DA">
        <w:rPr>
          <w:rFonts w:ascii="Times New Roman" w:hAnsi="Times New Roman" w:cs="Times New Roman"/>
        </w:rPr>
        <w:t>,</w:t>
      </w:r>
      <w:r w:rsidR="00F75187" w:rsidRPr="00B332DA">
        <w:rPr>
          <w:rFonts w:ascii="Times New Roman" w:hAnsi="Times New Roman" w:cs="Times New Roman"/>
        </w:rPr>
        <w:t xml:space="preserve"> </w:t>
      </w:r>
      <w:r w:rsidR="00925680" w:rsidRPr="00B332DA">
        <w:rPr>
          <w:rFonts w:ascii="Times New Roman" w:hAnsi="Times New Roman" w:cs="Times New Roman"/>
        </w:rPr>
        <w:t xml:space="preserve">and from 2010 </w:t>
      </w:r>
      <w:r w:rsidR="002A2259" w:rsidRPr="00B332DA">
        <w:rPr>
          <w:rFonts w:ascii="Times New Roman" w:hAnsi="Times New Roman" w:cs="Times New Roman"/>
        </w:rPr>
        <w:t xml:space="preserve">to now it </w:t>
      </w:r>
      <w:r w:rsidR="002C6811" w:rsidRPr="00B332DA">
        <w:rPr>
          <w:rFonts w:ascii="Times New Roman" w:hAnsi="Times New Roman" w:cs="Times New Roman"/>
        </w:rPr>
        <w:t>has been</w:t>
      </w:r>
      <w:r w:rsidR="002A2259" w:rsidRPr="00B332DA">
        <w:rPr>
          <w:rFonts w:ascii="Times New Roman" w:hAnsi="Times New Roman" w:cs="Times New Roman"/>
        </w:rPr>
        <w:t xml:space="preserve"> the most widely used mobile network</w:t>
      </w:r>
      <w:r w:rsidR="00C963CF" w:rsidRPr="00B332DA">
        <w:rPr>
          <w:rFonts w:ascii="Times New Roman" w:hAnsi="Times New Roman" w:cs="Times New Roman"/>
        </w:rPr>
        <w:t xml:space="preserve">. 4G offers the </w:t>
      </w:r>
      <w:r w:rsidR="00C36F0E" w:rsidRPr="00B332DA">
        <w:rPr>
          <w:rFonts w:ascii="Times New Roman" w:hAnsi="Times New Roman" w:cs="Times New Roman"/>
        </w:rPr>
        <w:t>Long Term Evaluation (LTE) also known as 4G LTE</w:t>
      </w:r>
      <w:r w:rsidR="0006758A" w:rsidRPr="00B332DA">
        <w:rPr>
          <w:rFonts w:ascii="Times New Roman" w:hAnsi="Times New Roman" w:cs="Times New Roman"/>
        </w:rPr>
        <w:t xml:space="preserve"> which is a standard for wireless data transmission.</w:t>
      </w:r>
      <w:r w:rsidR="005F513C" w:rsidRPr="00B332DA">
        <w:rPr>
          <w:rFonts w:ascii="Times New Roman" w:hAnsi="Times New Roman" w:cs="Times New Roman"/>
        </w:rPr>
        <w:t xml:space="preserve"> </w:t>
      </w:r>
      <w:r w:rsidR="002C6811" w:rsidRPr="00B332DA">
        <w:rPr>
          <w:rFonts w:ascii="Times New Roman" w:hAnsi="Times New Roman" w:cs="Times New Roman"/>
        </w:rPr>
        <w:t>Currently,</w:t>
      </w:r>
      <w:r w:rsidR="00362BF2" w:rsidRPr="00B332DA">
        <w:rPr>
          <w:rFonts w:ascii="Times New Roman" w:hAnsi="Times New Roman" w:cs="Times New Roman"/>
        </w:rPr>
        <w:t xml:space="preserve"> we have the fifth generation of mobile network (5G) which </w:t>
      </w:r>
      <w:r w:rsidR="0064611D">
        <w:rPr>
          <w:rFonts w:ascii="Times New Roman" w:hAnsi="Times New Roman" w:cs="Times New Roman"/>
        </w:rPr>
        <w:t>came</w:t>
      </w:r>
      <w:r w:rsidR="00362BF2" w:rsidRPr="00B332DA">
        <w:rPr>
          <w:rFonts w:ascii="Times New Roman" w:hAnsi="Times New Roman" w:cs="Times New Roman"/>
        </w:rPr>
        <w:t xml:space="preserve"> in 2020</w:t>
      </w:r>
      <w:r w:rsidR="00C27BEE" w:rsidRPr="00B332DA">
        <w:rPr>
          <w:rFonts w:ascii="Times New Roman" w:hAnsi="Times New Roman" w:cs="Times New Roman"/>
        </w:rPr>
        <w:t xml:space="preserve"> and offers </w:t>
      </w:r>
      <w:r w:rsidR="002C6811" w:rsidRPr="00B332DA">
        <w:rPr>
          <w:rFonts w:ascii="Times New Roman" w:hAnsi="Times New Roman" w:cs="Times New Roman"/>
        </w:rPr>
        <w:t>a</w:t>
      </w:r>
      <w:r w:rsidR="00C27BEE" w:rsidRPr="00B332DA">
        <w:rPr>
          <w:rFonts w:ascii="Times New Roman" w:hAnsi="Times New Roman" w:cs="Times New Roman"/>
        </w:rPr>
        <w:t xml:space="preserve"> </w:t>
      </w:r>
      <w:r w:rsidR="002C6811" w:rsidRPr="00B332DA">
        <w:rPr>
          <w:rFonts w:ascii="Times New Roman" w:hAnsi="Times New Roman" w:cs="Times New Roman"/>
        </w:rPr>
        <w:t>higher</w:t>
      </w:r>
      <w:r w:rsidR="00C27BEE" w:rsidRPr="00B332DA">
        <w:rPr>
          <w:rFonts w:ascii="Times New Roman" w:hAnsi="Times New Roman" w:cs="Times New Roman"/>
        </w:rPr>
        <w:t xml:space="preserve"> rate</w:t>
      </w:r>
      <w:r w:rsidR="00DC6AD3">
        <w:rPr>
          <w:rFonts w:ascii="Times New Roman" w:hAnsi="Times New Roman" w:cs="Times New Roman"/>
        </w:rPr>
        <w:t xml:space="preserve"> of data</w:t>
      </w:r>
      <w:r w:rsidR="00C27BEE" w:rsidRPr="00B332DA">
        <w:rPr>
          <w:rFonts w:ascii="Times New Roman" w:hAnsi="Times New Roman" w:cs="Times New Roman"/>
        </w:rPr>
        <w:t xml:space="preserve"> than all the previous generations of MWCN.</w:t>
      </w:r>
      <w:r w:rsidR="00E52C9F" w:rsidRPr="00B332DA">
        <w:rPr>
          <w:rFonts w:ascii="Times New Roman" w:hAnsi="Times New Roman" w:cs="Times New Roman"/>
        </w:rPr>
        <w:t xml:space="preserve"> </w:t>
      </w:r>
      <w:r w:rsidR="002C6811" w:rsidRPr="00B332DA">
        <w:rPr>
          <w:rFonts w:ascii="Times New Roman" w:hAnsi="Times New Roman" w:cs="Times New Roman"/>
        </w:rPr>
        <w:t xml:space="preserve">Let's </w:t>
      </w:r>
      <w:r w:rsidR="00E52C9F" w:rsidRPr="00B332DA">
        <w:rPr>
          <w:rFonts w:ascii="Times New Roman" w:hAnsi="Times New Roman" w:cs="Times New Roman"/>
        </w:rPr>
        <w:t xml:space="preserve">discuss the evolution of mobile communication </w:t>
      </w:r>
      <w:r w:rsidR="002C6811" w:rsidRPr="00B332DA">
        <w:rPr>
          <w:rFonts w:ascii="Times New Roman" w:hAnsi="Times New Roman" w:cs="Times New Roman"/>
        </w:rPr>
        <w:t>networks</w:t>
      </w:r>
      <w:r w:rsidR="00E52C9F" w:rsidRPr="00B332DA">
        <w:rPr>
          <w:rFonts w:ascii="Times New Roman" w:hAnsi="Times New Roman" w:cs="Times New Roman"/>
        </w:rPr>
        <w:t xml:space="preserve"> in actual </w:t>
      </w:r>
      <w:r w:rsidR="002C6811" w:rsidRPr="00B332DA">
        <w:rPr>
          <w:rFonts w:ascii="Times New Roman" w:hAnsi="Times New Roman" w:cs="Times New Roman"/>
        </w:rPr>
        <w:t>detail</w:t>
      </w:r>
      <w:r w:rsidR="00E52C9F" w:rsidRPr="00B332DA">
        <w:rPr>
          <w:rFonts w:ascii="Times New Roman" w:hAnsi="Times New Roman" w:cs="Times New Roman"/>
        </w:rPr>
        <w:t xml:space="preserve"> (generation by generation)</w:t>
      </w:r>
      <w:r w:rsidR="00A36965" w:rsidRPr="00B332DA">
        <w:rPr>
          <w:rFonts w:ascii="Times New Roman" w:hAnsi="Times New Roman" w:cs="Times New Roman"/>
        </w:rPr>
        <w:t>:</w:t>
      </w:r>
    </w:p>
    <w:p w14:paraId="782825B2" w14:textId="25911172" w:rsidR="00A36965" w:rsidRPr="00B332DA" w:rsidRDefault="0037281F" w:rsidP="009360FC">
      <w:pPr>
        <w:pStyle w:val="Heading3"/>
        <w:jc w:val="both"/>
        <w:rPr>
          <w:rFonts w:ascii="Times New Roman" w:hAnsi="Times New Roman" w:cs="Times New Roman"/>
          <w:sz w:val="24"/>
          <w:szCs w:val="24"/>
        </w:rPr>
      </w:pPr>
      <w:r w:rsidRPr="00B332DA">
        <w:rPr>
          <w:rFonts w:ascii="Times New Roman" w:hAnsi="Times New Roman" w:cs="Times New Roman"/>
          <w:sz w:val="24"/>
          <w:szCs w:val="24"/>
        </w:rPr>
        <w:t xml:space="preserve">4.1. </w:t>
      </w:r>
      <w:r w:rsidR="000C5042" w:rsidRPr="00B332DA">
        <w:rPr>
          <w:rFonts w:ascii="Times New Roman" w:hAnsi="Times New Roman" w:cs="Times New Roman"/>
          <w:sz w:val="24"/>
          <w:szCs w:val="24"/>
        </w:rPr>
        <w:t>From 1G to 2G:</w:t>
      </w:r>
    </w:p>
    <w:p w14:paraId="6D435F7E" w14:textId="187FE9F5" w:rsidR="0058158F" w:rsidRPr="00B332DA" w:rsidRDefault="002A5339" w:rsidP="009360FC">
      <w:pPr>
        <w:jc w:val="both"/>
        <w:rPr>
          <w:rFonts w:ascii="Times New Roman" w:hAnsi="Times New Roman" w:cs="Times New Roman"/>
        </w:rPr>
      </w:pPr>
      <w:r w:rsidRPr="00B332DA">
        <w:rPr>
          <w:rFonts w:ascii="Times New Roman" w:hAnsi="Times New Roman" w:cs="Times New Roman"/>
        </w:rPr>
        <w:t>1 December</w:t>
      </w:r>
      <w:r w:rsidR="00F93980" w:rsidRPr="00B332DA">
        <w:rPr>
          <w:rFonts w:ascii="Times New Roman" w:hAnsi="Times New Roman" w:cs="Times New Roman"/>
        </w:rPr>
        <w:t xml:space="preserve"> 1979 was the day when the first</w:t>
      </w:r>
      <w:r w:rsidR="00163F3C" w:rsidRPr="00B332DA">
        <w:rPr>
          <w:rFonts w:ascii="Times New Roman" w:hAnsi="Times New Roman" w:cs="Times New Roman"/>
        </w:rPr>
        <w:t>-</w:t>
      </w:r>
      <w:r w:rsidR="00F93980" w:rsidRPr="00B332DA">
        <w:rPr>
          <w:rFonts w:ascii="Times New Roman" w:hAnsi="Times New Roman" w:cs="Times New Roman"/>
        </w:rPr>
        <w:t xml:space="preserve">generation (1G) mobile network was </w:t>
      </w:r>
      <w:r w:rsidR="007E0338">
        <w:rPr>
          <w:rFonts w:ascii="Times New Roman" w:hAnsi="Times New Roman" w:cs="Times New Roman"/>
        </w:rPr>
        <w:t>greeted</w:t>
      </w:r>
      <w:r w:rsidR="00F93980" w:rsidRPr="00B332DA">
        <w:rPr>
          <w:rFonts w:ascii="Times New Roman" w:hAnsi="Times New Roman" w:cs="Times New Roman"/>
        </w:rPr>
        <w:t xml:space="preserve"> </w:t>
      </w:r>
      <w:r w:rsidR="000E1FB0" w:rsidRPr="00B332DA">
        <w:rPr>
          <w:rFonts w:ascii="Times New Roman" w:hAnsi="Times New Roman" w:cs="Times New Roman"/>
        </w:rPr>
        <w:t>by Nippon Telegraph and Telephone (NTT) in Tokyo, Japan</w:t>
      </w:r>
      <w:r w:rsidR="00B665C1" w:rsidRPr="00B332DA">
        <w:rPr>
          <w:rFonts w:ascii="Times New Roman" w:hAnsi="Times New Roman" w:cs="Times New Roman"/>
        </w:rPr>
        <w:t xml:space="preserve">. </w:t>
      </w:r>
      <w:r w:rsidR="00602416">
        <w:rPr>
          <w:rFonts w:ascii="Times New Roman" w:hAnsi="Times New Roman" w:cs="Times New Roman"/>
        </w:rPr>
        <w:t xml:space="preserve">The rate of data offered by 1G was </w:t>
      </w:r>
      <w:r w:rsidR="00BE3162" w:rsidRPr="00B332DA">
        <w:rPr>
          <w:rFonts w:ascii="Times New Roman" w:hAnsi="Times New Roman" w:cs="Times New Roman"/>
        </w:rPr>
        <w:t>up to 2.4</w:t>
      </w:r>
      <w:r w:rsidR="003D7C2C" w:rsidRPr="00B332DA">
        <w:rPr>
          <w:rFonts w:ascii="Times New Roman" w:hAnsi="Times New Roman" w:cs="Times New Roman"/>
        </w:rPr>
        <w:t xml:space="preserve"> </w:t>
      </w:r>
      <w:r w:rsidR="00BE3162" w:rsidRPr="00B332DA">
        <w:rPr>
          <w:rFonts w:ascii="Times New Roman" w:hAnsi="Times New Roman" w:cs="Times New Roman"/>
        </w:rPr>
        <w:t>kbps</w:t>
      </w:r>
      <w:r w:rsidR="003D7C2C" w:rsidRPr="00B332DA">
        <w:rPr>
          <w:rFonts w:ascii="Times New Roman" w:hAnsi="Times New Roman" w:cs="Times New Roman"/>
        </w:rPr>
        <w:t xml:space="preserve"> and </w:t>
      </w:r>
      <w:r w:rsidR="007A4B37" w:rsidRPr="00B332DA">
        <w:rPr>
          <w:rFonts w:ascii="Times New Roman" w:hAnsi="Times New Roman" w:cs="Times New Roman"/>
        </w:rPr>
        <w:t xml:space="preserve">a </w:t>
      </w:r>
      <w:r w:rsidR="00276B2C" w:rsidRPr="00B332DA">
        <w:rPr>
          <w:rFonts w:ascii="Times New Roman" w:hAnsi="Times New Roman" w:cs="Times New Roman"/>
        </w:rPr>
        <w:t>frequency of 800 MHz</w:t>
      </w:r>
      <w:r w:rsidR="00D84AA7" w:rsidRPr="00B332DA">
        <w:rPr>
          <w:rFonts w:ascii="Times New Roman" w:hAnsi="Times New Roman" w:cs="Times New Roman"/>
        </w:rPr>
        <w:t>, it was de</w:t>
      </w:r>
      <w:r w:rsidR="005074BC" w:rsidRPr="00B332DA">
        <w:rPr>
          <w:rFonts w:ascii="Times New Roman" w:hAnsi="Times New Roman" w:cs="Times New Roman"/>
        </w:rPr>
        <w:t>ployed</w:t>
      </w:r>
      <w:r w:rsidR="00D84AA7" w:rsidRPr="00B332DA">
        <w:rPr>
          <w:rFonts w:ascii="Times New Roman" w:hAnsi="Times New Roman" w:cs="Times New Roman"/>
        </w:rPr>
        <w:t xml:space="preserve"> to provide </w:t>
      </w:r>
      <w:r w:rsidR="007A4B37" w:rsidRPr="00B332DA">
        <w:rPr>
          <w:rFonts w:ascii="Times New Roman" w:hAnsi="Times New Roman" w:cs="Times New Roman"/>
        </w:rPr>
        <w:t>analog</w:t>
      </w:r>
      <w:r w:rsidR="00D84AA7" w:rsidRPr="00B332DA">
        <w:rPr>
          <w:rFonts w:ascii="Times New Roman" w:hAnsi="Times New Roman" w:cs="Times New Roman"/>
        </w:rPr>
        <w:t xml:space="preserve"> cellular service which allows users to make</w:t>
      </w:r>
      <w:r w:rsidR="00DD0C1B" w:rsidRPr="00B332DA">
        <w:rPr>
          <w:rFonts w:ascii="Times New Roman" w:hAnsi="Times New Roman" w:cs="Times New Roman"/>
        </w:rPr>
        <w:t xml:space="preserve"> voice calls,</w:t>
      </w:r>
      <w:r w:rsidR="000F79EE" w:rsidRPr="00B332DA">
        <w:rPr>
          <w:rFonts w:ascii="Times New Roman" w:hAnsi="Times New Roman" w:cs="Times New Roman"/>
        </w:rPr>
        <w:t xml:space="preserve"> </w:t>
      </w:r>
      <w:r w:rsidR="001E6BBE" w:rsidRPr="00B332DA">
        <w:rPr>
          <w:rFonts w:ascii="Times New Roman" w:hAnsi="Times New Roman" w:cs="Times New Roman"/>
        </w:rPr>
        <w:t xml:space="preserve">The first generation of mobile </w:t>
      </w:r>
      <w:ins w:id="0" w:author="Microsoft Word" w:date="2024-02-04T11:16:00Z">
        <w:r w:rsidR="001E6BBE" w:rsidRPr="00B332DA">
          <w:rPr>
            <w:rFonts w:ascii="Times New Roman" w:hAnsi="Times New Roman" w:cs="Times New Roman"/>
          </w:rPr>
          <w:t>network</w:t>
        </w:r>
        <w:r w:rsidR="00816CB0" w:rsidRPr="00B332DA">
          <w:rPr>
            <w:rFonts w:ascii="Times New Roman" w:hAnsi="Times New Roman" w:cs="Times New Roman"/>
          </w:rPr>
          <w:t>s</w:t>
        </w:r>
      </w:ins>
      <w:r w:rsidR="00E11B5C">
        <w:rPr>
          <w:rFonts w:ascii="Times New Roman" w:hAnsi="Times New Roman" w:cs="Times New Roman"/>
        </w:rPr>
        <w:t xml:space="preserve"> </w:t>
      </w:r>
      <w:r w:rsidR="001E6BBE" w:rsidRPr="00B332DA">
        <w:rPr>
          <w:rFonts w:ascii="Times New Roman" w:hAnsi="Times New Roman" w:cs="Times New Roman"/>
        </w:rPr>
        <w:t xml:space="preserve">was </w:t>
      </w:r>
      <w:r w:rsidR="001C39EE" w:rsidRPr="00B332DA">
        <w:rPr>
          <w:rFonts w:ascii="Times New Roman" w:hAnsi="Times New Roman" w:cs="Times New Roman"/>
        </w:rPr>
        <w:t>designed to work on a technique called FDMA (F</w:t>
      </w:r>
      <w:r w:rsidR="005E1AB3" w:rsidRPr="00B332DA">
        <w:rPr>
          <w:rFonts w:ascii="Times New Roman" w:hAnsi="Times New Roman" w:cs="Times New Roman"/>
        </w:rPr>
        <w:t>requency Division Multiple Access)</w:t>
      </w:r>
      <w:r w:rsidR="00855461" w:rsidRPr="00B332DA">
        <w:rPr>
          <w:rFonts w:ascii="Times New Roman" w:hAnsi="Times New Roman" w:cs="Times New Roman"/>
        </w:rPr>
        <w:t>.</w:t>
      </w:r>
      <w:r w:rsidR="009B6889" w:rsidRPr="00B332DA">
        <w:rPr>
          <w:rFonts w:ascii="Times New Roman" w:hAnsi="Times New Roman" w:cs="Times New Roman"/>
        </w:rPr>
        <w:t xml:space="preserve"> As it was the base of all the generations of mobile networks</w:t>
      </w:r>
      <w:r w:rsidR="002E4B59" w:rsidRPr="00B332DA">
        <w:rPr>
          <w:rFonts w:ascii="Times New Roman" w:hAnsi="Times New Roman" w:cs="Times New Roman"/>
        </w:rPr>
        <w:t xml:space="preserve">, </w:t>
      </w:r>
      <w:r w:rsidR="003F2E43" w:rsidRPr="00B332DA">
        <w:rPr>
          <w:rFonts w:ascii="Times New Roman" w:hAnsi="Times New Roman" w:cs="Times New Roman"/>
        </w:rPr>
        <w:t xml:space="preserve">1G had </w:t>
      </w:r>
      <w:r w:rsidR="002E4B59" w:rsidRPr="00B332DA">
        <w:rPr>
          <w:rFonts w:ascii="Times New Roman" w:hAnsi="Times New Roman" w:cs="Times New Roman"/>
        </w:rPr>
        <w:t>many drawbacks like</w:t>
      </w:r>
      <w:r w:rsidR="007A53E4" w:rsidRPr="00B332DA">
        <w:rPr>
          <w:rFonts w:ascii="Times New Roman" w:hAnsi="Times New Roman" w:cs="Times New Roman"/>
        </w:rPr>
        <w:t xml:space="preserve"> low transmission efficiency, </w:t>
      </w:r>
      <w:r w:rsidR="00DD295A" w:rsidRPr="00B332DA">
        <w:rPr>
          <w:rFonts w:ascii="Times New Roman" w:hAnsi="Times New Roman" w:cs="Times New Roman"/>
        </w:rPr>
        <w:t>no security</w:t>
      </w:r>
      <w:r w:rsidR="006E1498" w:rsidRPr="00B332DA">
        <w:rPr>
          <w:rFonts w:ascii="Times New Roman" w:hAnsi="Times New Roman" w:cs="Times New Roman"/>
        </w:rPr>
        <w:t>, poor voice quality</w:t>
      </w:r>
      <w:r w:rsidR="00441505" w:rsidRPr="00B332DA">
        <w:rPr>
          <w:rFonts w:ascii="Times New Roman" w:hAnsi="Times New Roman" w:cs="Times New Roman"/>
        </w:rPr>
        <w:t>,</w:t>
      </w:r>
      <w:r w:rsidR="006E1498" w:rsidRPr="00B332DA">
        <w:rPr>
          <w:rFonts w:ascii="Times New Roman" w:hAnsi="Times New Roman" w:cs="Times New Roman"/>
        </w:rPr>
        <w:t xml:space="preserve"> etc. </w:t>
      </w:r>
      <w:r w:rsidR="00417B2E" w:rsidRPr="00B332DA">
        <w:rPr>
          <w:rFonts w:ascii="Times New Roman" w:hAnsi="Times New Roman" w:cs="Times New Roman"/>
        </w:rPr>
        <w:t xml:space="preserve">In 1991, </w:t>
      </w:r>
      <w:r w:rsidR="00D45EC7" w:rsidRPr="00B332DA">
        <w:rPr>
          <w:rFonts w:ascii="Times New Roman" w:hAnsi="Times New Roman" w:cs="Times New Roman"/>
        </w:rPr>
        <w:t xml:space="preserve">the mobile networks revolution kicked off in Finland as second-generation </w:t>
      </w:r>
      <w:r w:rsidR="00163F3C" w:rsidRPr="00B332DA">
        <w:rPr>
          <w:rFonts w:ascii="Times New Roman" w:hAnsi="Times New Roman" w:cs="Times New Roman"/>
        </w:rPr>
        <w:t xml:space="preserve">(2G) mobile networks </w:t>
      </w:r>
      <w:r w:rsidR="00441505" w:rsidRPr="00B332DA">
        <w:rPr>
          <w:rFonts w:ascii="Times New Roman" w:hAnsi="Times New Roman" w:cs="Times New Roman"/>
        </w:rPr>
        <w:t>were</w:t>
      </w:r>
      <w:r w:rsidR="00E92A80" w:rsidRPr="00B332DA">
        <w:rPr>
          <w:rFonts w:ascii="Times New Roman" w:hAnsi="Times New Roman" w:cs="Times New Roman"/>
        </w:rPr>
        <w:t xml:space="preserve"> unleashed by Radiolinja</w:t>
      </w:r>
      <w:r w:rsidR="000B5C0B" w:rsidRPr="00B332DA">
        <w:rPr>
          <w:rFonts w:ascii="Times New Roman" w:hAnsi="Times New Roman" w:cs="Times New Roman"/>
        </w:rPr>
        <w:t xml:space="preserve"> (now part of Elisa Oyj)</w:t>
      </w:r>
      <w:r w:rsidR="00E92A80" w:rsidRPr="00B332DA">
        <w:rPr>
          <w:rFonts w:ascii="Times New Roman" w:hAnsi="Times New Roman" w:cs="Times New Roman"/>
        </w:rPr>
        <w:t>, se</w:t>
      </w:r>
      <w:r w:rsidR="00F03323" w:rsidRPr="00B332DA">
        <w:rPr>
          <w:rFonts w:ascii="Times New Roman" w:hAnsi="Times New Roman" w:cs="Times New Roman"/>
        </w:rPr>
        <w:t xml:space="preserve">tting the stage for a new era on the GSM </w:t>
      </w:r>
      <w:r w:rsidR="00D80CB7" w:rsidRPr="00B332DA">
        <w:rPr>
          <w:rFonts w:ascii="Times New Roman" w:hAnsi="Times New Roman" w:cs="Times New Roman"/>
        </w:rPr>
        <w:t xml:space="preserve">(Global System for Mobile </w:t>
      </w:r>
      <w:r w:rsidR="00441505" w:rsidRPr="00B332DA">
        <w:rPr>
          <w:rFonts w:ascii="Times New Roman" w:hAnsi="Times New Roman" w:cs="Times New Roman"/>
        </w:rPr>
        <w:t>Communications</w:t>
      </w:r>
      <w:r w:rsidR="00D80CB7" w:rsidRPr="00B332DA">
        <w:rPr>
          <w:rFonts w:ascii="Times New Roman" w:hAnsi="Times New Roman" w:cs="Times New Roman"/>
        </w:rPr>
        <w:t xml:space="preserve">) </w:t>
      </w:r>
      <w:r w:rsidR="00F03323" w:rsidRPr="00B332DA">
        <w:rPr>
          <w:rFonts w:ascii="Times New Roman" w:hAnsi="Times New Roman" w:cs="Times New Roman"/>
        </w:rPr>
        <w:t>standard</w:t>
      </w:r>
      <w:r w:rsidR="00D80CB7" w:rsidRPr="00B332DA">
        <w:rPr>
          <w:rFonts w:ascii="Times New Roman" w:hAnsi="Times New Roman" w:cs="Times New Roman"/>
        </w:rPr>
        <w:t xml:space="preserve">. </w:t>
      </w:r>
      <w:r w:rsidR="00114B32" w:rsidRPr="00B332DA">
        <w:rPr>
          <w:rFonts w:ascii="Times New Roman" w:hAnsi="Times New Roman" w:cs="Times New Roman"/>
        </w:rPr>
        <w:t xml:space="preserve">Fulfilling </w:t>
      </w:r>
      <w:r w:rsidR="00676889" w:rsidRPr="00B332DA">
        <w:rPr>
          <w:rFonts w:ascii="Times New Roman" w:hAnsi="Times New Roman" w:cs="Times New Roman"/>
        </w:rPr>
        <w:t>the drawbacks</w:t>
      </w:r>
      <w:r w:rsidR="005D6DA2" w:rsidRPr="00B332DA">
        <w:rPr>
          <w:rFonts w:ascii="Times New Roman" w:hAnsi="Times New Roman" w:cs="Times New Roman"/>
        </w:rPr>
        <w:t>, 2G surpassed its predecessor, 1G</w:t>
      </w:r>
      <w:r w:rsidR="00B968DB" w:rsidRPr="00B332DA">
        <w:rPr>
          <w:rFonts w:ascii="Times New Roman" w:hAnsi="Times New Roman" w:cs="Times New Roman"/>
        </w:rPr>
        <w:t>, by offering clearer calls,</w:t>
      </w:r>
      <w:r w:rsidR="004D2719" w:rsidRPr="00B332DA">
        <w:rPr>
          <w:rFonts w:ascii="Times New Roman" w:hAnsi="Times New Roman" w:cs="Times New Roman"/>
        </w:rPr>
        <w:t xml:space="preserve"> </w:t>
      </w:r>
      <w:r w:rsidR="00441505" w:rsidRPr="00B332DA">
        <w:rPr>
          <w:rFonts w:ascii="Times New Roman" w:hAnsi="Times New Roman" w:cs="Times New Roman"/>
        </w:rPr>
        <w:t xml:space="preserve">and </w:t>
      </w:r>
      <w:ins w:id="1" w:author="Microsoft Word" w:date="2024-02-04T11:16:00Z">
        <w:r w:rsidR="004D2719" w:rsidRPr="00B332DA">
          <w:rPr>
            <w:rFonts w:ascii="Times New Roman" w:hAnsi="Times New Roman" w:cs="Times New Roman"/>
          </w:rPr>
          <w:t>efficient data transfer, and gave birth to Short Messag</w:t>
        </w:r>
        <w:r w:rsidR="00B87C71" w:rsidRPr="00B332DA">
          <w:rPr>
            <w:rFonts w:ascii="Times New Roman" w:hAnsi="Times New Roman" w:cs="Times New Roman"/>
          </w:rPr>
          <w:t>e</w:t>
        </w:r>
        <w:r w:rsidR="004D2719" w:rsidRPr="00B332DA">
          <w:rPr>
            <w:rFonts w:ascii="Times New Roman" w:hAnsi="Times New Roman" w:cs="Times New Roman"/>
          </w:rPr>
          <w:t xml:space="preserve"> Service (SMS)</w:t>
        </w:r>
        <w:r w:rsidR="00B87C71" w:rsidRPr="00B332DA">
          <w:rPr>
            <w:rFonts w:ascii="Times New Roman" w:hAnsi="Times New Roman" w:cs="Times New Roman"/>
          </w:rPr>
          <w:t xml:space="preserve">. 2G </w:t>
        </w:r>
        <w:r w:rsidR="00DD1C10" w:rsidRPr="00B332DA">
          <w:rPr>
            <w:rFonts w:ascii="Times New Roman" w:hAnsi="Times New Roman" w:cs="Times New Roman"/>
          </w:rPr>
          <w:t>also introduced intern</w:t>
        </w:r>
        <w:r w:rsidR="00445091" w:rsidRPr="00B332DA">
          <w:rPr>
            <w:rFonts w:ascii="Times New Roman" w:hAnsi="Times New Roman" w:cs="Times New Roman"/>
          </w:rPr>
          <w:t>ational roaming</w:t>
        </w:r>
        <w:r w:rsidR="003A6CDF" w:rsidRPr="00B332DA">
          <w:rPr>
            <w:rFonts w:ascii="Times New Roman" w:hAnsi="Times New Roman" w:cs="Times New Roman"/>
          </w:rPr>
          <w:t xml:space="preserve"> and provided high </w:t>
        </w:r>
        <w:r w:rsidR="0062758A" w:rsidRPr="00B332DA">
          <w:rPr>
            <w:rFonts w:ascii="Times New Roman" w:hAnsi="Times New Roman" w:cs="Times New Roman"/>
          </w:rPr>
          <w:t>better network coverage than 1G</w:t>
        </w:r>
        <w:r w:rsidR="000367CB" w:rsidRPr="00B332DA">
          <w:rPr>
            <w:rFonts w:ascii="Times New Roman" w:hAnsi="Times New Roman" w:cs="Times New Roman"/>
          </w:rPr>
          <w:t xml:space="preserve">. </w:t>
        </w:r>
        <w:r w:rsidR="00D559AB" w:rsidRPr="00B332DA">
          <w:rPr>
            <w:rFonts w:ascii="Times New Roman" w:hAnsi="Times New Roman" w:cs="Times New Roman"/>
          </w:rPr>
          <w:t xml:space="preserve">2G used to operate on </w:t>
        </w:r>
      </w:ins>
      <w:r w:rsidR="003A1A43" w:rsidRPr="00B332DA">
        <w:rPr>
          <w:rFonts w:ascii="Times New Roman" w:hAnsi="Times New Roman" w:cs="Times New Roman"/>
        </w:rPr>
        <w:t xml:space="preserve">both </w:t>
      </w:r>
      <w:r w:rsidR="0028765F" w:rsidRPr="00B332DA">
        <w:rPr>
          <w:rFonts w:ascii="Times New Roman" w:hAnsi="Times New Roman" w:cs="Times New Roman"/>
        </w:rPr>
        <w:t>the 900 MHz and 1800 MHz frequency bands</w:t>
      </w:r>
      <w:r w:rsidR="003A1A43" w:rsidRPr="00B332DA">
        <w:rPr>
          <w:rFonts w:ascii="Times New Roman" w:hAnsi="Times New Roman" w:cs="Times New Roman"/>
        </w:rPr>
        <w:t xml:space="preserve"> with a data rate </w:t>
      </w:r>
      <w:r w:rsidR="00441505" w:rsidRPr="00B332DA">
        <w:rPr>
          <w:rFonts w:ascii="Times New Roman" w:hAnsi="Times New Roman" w:cs="Times New Roman"/>
        </w:rPr>
        <w:t xml:space="preserve">of </w:t>
      </w:r>
      <w:r w:rsidR="003A1A43" w:rsidRPr="00B332DA">
        <w:rPr>
          <w:rFonts w:ascii="Times New Roman" w:hAnsi="Times New Roman" w:cs="Times New Roman"/>
        </w:rPr>
        <w:t xml:space="preserve">up to </w:t>
      </w:r>
      <w:r w:rsidR="002552C9" w:rsidRPr="00B332DA">
        <w:rPr>
          <w:rFonts w:ascii="Times New Roman" w:hAnsi="Times New Roman" w:cs="Times New Roman"/>
        </w:rPr>
        <w:t>64K</w:t>
      </w:r>
      <w:r w:rsidR="00846F84" w:rsidRPr="00B332DA">
        <w:rPr>
          <w:rFonts w:ascii="Times New Roman" w:hAnsi="Times New Roman" w:cs="Times New Roman"/>
        </w:rPr>
        <w:t xml:space="preserve">bps. </w:t>
      </w:r>
      <w:ins w:id="2" w:author="Microsoft Word" w:date="2024-02-04T11:22:00Z">
        <w:r w:rsidR="002552C9" w:rsidRPr="00B332DA">
          <w:rPr>
            <w:rFonts w:ascii="Times New Roman" w:hAnsi="Times New Roman" w:cs="Times New Roman"/>
          </w:rPr>
          <w:t>64K</w:t>
        </w:r>
        <w:r w:rsidR="00846F84" w:rsidRPr="00B332DA">
          <w:rPr>
            <w:rFonts w:ascii="Times New Roman" w:hAnsi="Times New Roman" w:cs="Times New Roman"/>
          </w:rPr>
          <w:t>bps</w:t>
        </w:r>
        <w:r w:rsidR="00290B46" w:rsidRPr="00B332DA">
          <w:rPr>
            <w:rFonts w:ascii="Times New Roman" w:hAnsi="Times New Roman" w:cs="Times New Roman"/>
          </w:rPr>
          <w:t xml:space="preserve"> and the top speed of </w:t>
        </w:r>
      </w:ins>
      <w:r w:rsidR="00441505" w:rsidRPr="00B332DA">
        <w:rPr>
          <w:rFonts w:ascii="Times New Roman" w:hAnsi="Times New Roman" w:cs="Times New Roman"/>
        </w:rPr>
        <w:t xml:space="preserve">a </w:t>
      </w:r>
      <w:ins w:id="3" w:author="Microsoft Word" w:date="2024-02-04T11:22:00Z">
        <w:r w:rsidR="00290B46" w:rsidRPr="00B332DA">
          <w:rPr>
            <w:rFonts w:ascii="Times New Roman" w:hAnsi="Times New Roman" w:cs="Times New Roman"/>
          </w:rPr>
          <w:t xml:space="preserve">second-generation mobile network </w:t>
        </w:r>
      </w:ins>
      <w:r w:rsidR="00FB2D22" w:rsidRPr="00B332DA">
        <w:rPr>
          <w:rFonts w:ascii="Times New Roman" w:hAnsi="Times New Roman" w:cs="Times New Roman"/>
        </w:rPr>
        <w:t>is 50Kbps</w:t>
      </w:r>
      <w:r w:rsidR="00FC0E92">
        <w:rPr>
          <w:rFonts w:ascii="Times New Roman" w:hAnsi="Times New Roman" w:cs="Times New Roman"/>
        </w:rPr>
        <w:t xml:space="preserve"> </w:t>
      </w:r>
      <w:r w:rsidR="00FC0E92" w:rsidRPr="00B332DA">
        <w:rPr>
          <w:rFonts w:ascii="Times New Roman" w:hAnsi="Times New Roman" w:cs="Times New Roman"/>
        </w:rPr>
        <w:t>with General Packet Radio Service (GPRS)</w:t>
      </w:r>
      <w:r w:rsidR="00FB2D22" w:rsidRPr="00B332DA">
        <w:rPr>
          <w:rFonts w:ascii="Times New Roman" w:hAnsi="Times New Roman" w:cs="Times New Roman"/>
        </w:rPr>
        <w:t xml:space="preserve"> or 1Mbps with</w:t>
      </w:r>
      <w:r w:rsidR="00E0533F" w:rsidRPr="00B332DA">
        <w:rPr>
          <w:rFonts w:ascii="Times New Roman" w:hAnsi="Times New Roman" w:cs="Times New Roman"/>
        </w:rPr>
        <w:t xml:space="preserve"> Enhanced Data rates for GSM Evolution</w:t>
      </w:r>
      <w:r w:rsidR="00267E7B">
        <w:rPr>
          <w:rFonts w:ascii="Times New Roman" w:hAnsi="Times New Roman" w:cs="Times New Roman"/>
        </w:rPr>
        <w:t xml:space="preserve"> i.e. EDGE</w:t>
      </w:r>
      <w:r w:rsidR="00E0533F" w:rsidRPr="00B332DA">
        <w:rPr>
          <w:rFonts w:ascii="Times New Roman" w:hAnsi="Times New Roman" w:cs="Times New Roman"/>
        </w:rPr>
        <w:t>.</w:t>
      </w:r>
    </w:p>
    <w:p w14:paraId="7470794E" w14:textId="4956F630" w:rsidR="00E0533F" w:rsidRPr="00B332DA" w:rsidRDefault="0006381E" w:rsidP="009360FC">
      <w:pPr>
        <w:pStyle w:val="Heading3"/>
        <w:jc w:val="both"/>
        <w:rPr>
          <w:rFonts w:ascii="Times New Roman" w:hAnsi="Times New Roman" w:cs="Times New Roman"/>
          <w:sz w:val="24"/>
          <w:szCs w:val="24"/>
        </w:rPr>
      </w:pPr>
      <w:r w:rsidRPr="00B332DA">
        <w:rPr>
          <w:rFonts w:ascii="Times New Roman" w:hAnsi="Times New Roman" w:cs="Times New Roman"/>
          <w:sz w:val="24"/>
          <w:szCs w:val="24"/>
        </w:rPr>
        <w:t>4.2.</w:t>
      </w:r>
      <w:r w:rsidR="0037281F" w:rsidRPr="00B332DA">
        <w:rPr>
          <w:rFonts w:ascii="Times New Roman" w:hAnsi="Times New Roman" w:cs="Times New Roman"/>
          <w:sz w:val="24"/>
          <w:szCs w:val="24"/>
        </w:rPr>
        <w:t xml:space="preserve"> </w:t>
      </w:r>
      <w:r w:rsidRPr="00B332DA">
        <w:rPr>
          <w:rFonts w:ascii="Times New Roman" w:hAnsi="Times New Roman" w:cs="Times New Roman"/>
          <w:sz w:val="24"/>
          <w:szCs w:val="24"/>
        </w:rPr>
        <w:t>From 3G to 4G:</w:t>
      </w:r>
    </w:p>
    <w:p w14:paraId="15B67BCB" w14:textId="72F084BD" w:rsidR="003A03B9" w:rsidRPr="00B332DA" w:rsidRDefault="007519D9" w:rsidP="009360FC">
      <w:pPr>
        <w:jc w:val="both"/>
        <w:rPr>
          <w:rFonts w:ascii="Times New Roman" w:hAnsi="Times New Roman" w:cs="Times New Roman"/>
        </w:rPr>
      </w:pPr>
      <w:r w:rsidRPr="00B332DA">
        <w:rPr>
          <w:rFonts w:ascii="Times New Roman" w:hAnsi="Times New Roman" w:cs="Times New Roman"/>
        </w:rPr>
        <w:t xml:space="preserve">The dawn of the </w:t>
      </w:r>
      <w:r w:rsidR="00441505" w:rsidRPr="00B332DA">
        <w:rPr>
          <w:rFonts w:ascii="Times New Roman" w:hAnsi="Times New Roman" w:cs="Times New Roman"/>
        </w:rPr>
        <w:t xml:space="preserve">third </w:t>
      </w:r>
      <w:r w:rsidR="00ED13C9">
        <w:rPr>
          <w:rFonts w:ascii="Times New Roman" w:hAnsi="Times New Roman" w:cs="Times New Roman"/>
        </w:rPr>
        <w:t>iteration</w:t>
      </w:r>
      <w:r w:rsidR="00AD4CBC">
        <w:rPr>
          <w:rFonts w:ascii="Times New Roman" w:hAnsi="Times New Roman" w:cs="Times New Roman"/>
        </w:rPr>
        <w:t xml:space="preserve"> or generation</w:t>
      </w:r>
      <w:r w:rsidRPr="00B332DA">
        <w:rPr>
          <w:rFonts w:ascii="Times New Roman" w:hAnsi="Times New Roman" w:cs="Times New Roman"/>
        </w:rPr>
        <w:t xml:space="preserve"> of mobile communication networks </w:t>
      </w:r>
      <w:r w:rsidR="006E56BA" w:rsidRPr="00B332DA">
        <w:rPr>
          <w:rFonts w:ascii="Times New Roman" w:hAnsi="Times New Roman" w:cs="Times New Roman"/>
        </w:rPr>
        <w:t xml:space="preserve">arrived in the early 2000s, with the debut of 3G </w:t>
      </w:r>
      <w:r w:rsidR="00CC5E03" w:rsidRPr="00B332DA">
        <w:rPr>
          <w:rFonts w:ascii="Times New Roman" w:hAnsi="Times New Roman" w:cs="Times New Roman"/>
        </w:rPr>
        <w:t xml:space="preserve">ushering in a new era of high data speeds and expanded capabilities </w:t>
      </w:r>
      <w:r w:rsidR="00B86B6D" w:rsidRPr="00B332DA">
        <w:rPr>
          <w:rFonts w:ascii="Times New Roman" w:hAnsi="Times New Roman" w:cs="Times New Roman"/>
        </w:rPr>
        <w:t xml:space="preserve">for mobile communication. </w:t>
      </w:r>
      <w:r w:rsidR="0020167D" w:rsidRPr="00B332DA">
        <w:rPr>
          <w:rFonts w:ascii="Times New Roman" w:hAnsi="Times New Roman" w:cs="Times New Roman"/>
        </w:rPr>
        <w:t>3</w:t>
      </w:r>
      <w:r w:rsidR="0020167D" w:rsidRPr="00B332DA">
        <w:rPr>
          <w:rFonts w:ascii="Times New Roman" w:hAnsi="Times New Roman" w:cs="Times New Roman"/>
          <w:vertAlign w:val="superscript"/>
        </w:rPr>
        <w:t>rd</w:t>
      </w:r>
      <w:r w:rsidR="0020167D" w:rsidRPr="00B332DA">
        <w:rPr>
          <w:rFonts w:ascii="Times New Roman" w:hAnsi="Times New Roman" w:cs="Times New Roman"/>
        </w:rPr>
        <w:t xml:space="preserve"> </w:t>
      </w:r>
      <w:r w:rsidR="00836FCB" w:rsidRPr="00B332DA">
        <w:rPr>
          <w:rFonts w:ascii="Times New Roman" w:hAnsi="Times New Roman" w:cs="Times New Roman"/>
        </w:rPr>
        <w:t xml:space="preserve">Generation Partnership Project (3GPP), an association </w:t>
      </w:r>
      <w:r w:rsidR="00441505" w:rsidRPr="00B332DA">
        <w:rPr>
          <w:rFonts w:ascii="Times New Roman" w:hAnsi="Times New Roman" w:cs="Times New Roman"/>
        </w:rPr>
        <w:t>that</w:t>
      </w:r>
      <w:r w:rsidR="00836FCB" w:rsidRPr="00B332DA">
        <w:rPr>
          <w:rFonts w:ascii="Times New Roman" w:hAnsi="Times New Roman" w:cs="Times New Roman"/>
        </w:rPr>
        <w:t xml:space="preserve"> was formed to </w:t>
      </w:r>
      <w:r w:rsidR="006A6346" w:rsidRPr="00B332DA">
        <w:rPr>
          <w:rFonts w:ascii="Times New Roman" w:hAnsi="Times New Roman" w:cs="Times New Roman"/>
        </w:rPr>
        <w:t xml:space="preserve">help with </w:t>
      </w:r>
      <w:r w:rsidR="00441505" w:rsidRPr="00B332DA">
        <w:rPr>
          <w:rFonts w:ascii="Times New Roman" w:hAnsi="Times New Roman" w:cs="Times New Roman"/>
        </w:rPr>
        <w:t xml:space="preserve">the </w:t>
      </w:r>
      <w:r w:rsidR="006A6346" w:rsidRPr="00B332DA">
        <w:rPr>
          <w:rFonts w:ascii="Times New Roman" w:hAnsi="Times New Roman" w:cs="Times New Roman"/>
        </w:rPr>
        <w:t xml:space="preserve">deployment of </w:t>
      </w:r>
      <w:r w:rsidR="00441505" w:rsidRPr="00B332DA">
        <w:rPr>
          <w:rFonts w:ascii="Times New Roman" w:hAnsi="Times New Roman" w:cs="Times New Roman"/>
        </w:rPr>
        <w:t xml:space="preserve">the </w:t>
      </w:r>
      <w:r w:rsidR="006A6346" w:rsidRPr="00B332DA">
        <w:rPr>
          <w:rFonts w:ascii="Times New Roman" w:hAnsi="Times New Roman" w:cs="Times New Roman"/>
        </w:rPr>
        <w:t>3G network.</w:t>
      </w:r>
      <w:r w:rsidR="001D00CA" w:rsidRPr="00B332DA">
        <w:rPr>
          <w:rFonts w:ascii="Times New Roman" w:hAnsi="Times New Roman" w:cs="Times New Roman"/>
        </w:rPr>
        <w:t xml:space="preserve"> </w:t>
      </w:r>
      <w:ins w:id="4" w:author="Microsoft Word" w:date="2024-02-04T11:37:00Z">
        <w:r w:rsidR="006A6346" w:rsidRPr="00B332DA">
          <w:rPr>
            <w:rFonts w:ascii="Times New Roman" w:hAnsi="Times New Roman" w:cs="Times New Roman"/>
          </w:rPr>
          <w:t xml:space="preserve">3GPP proceeded </w:t>
        </w:r>
        <w:r w:rsidR="005E143D" w:rsidRPr="00B332DA">
          <w:rPr>
            <w:rFonts w:ascii="Times New Roman" w:hAnsi="Times New Roman" w:cs="Times New Roman"/>
          </w:rPr>
          <w:t xml:space="preserve">with a framework that satisfies </w:t>
        </w:r>
        <w:r w:rsidR="007A3D95" w:rsidRPr="00B332DA">
          <w:rPr>
            <w:rFonts w:ascii="Times New Roman" w:hAnsi="Times New Roman" w:cs="Times New Roman"/>
          </w:rPr>
          <w:t>an IMT2000</w:t>
        </w:r>
      </w:ins>
      <w:r w:rsidR="004C6C5E">
        <w:rPr>
          <w:rFonts w:ascii="Times New Roman" w:hAnsi="Times New Roman" w:cs="Times New Roman"/>
        </w:rPr>
        <w:t xml:space="preserve"> (</w:t>
      </w:r>
      <w:r w:rsidR="00880729" w:rsidRPr="00880729">
        <w:rPr>
          <w:rFonts w:ascii="Times New Roman" w:hAnsi="Times New Roman" w:cs="Times New Roman"/>
        </w:rPr>
        <w:t>International Mobile Telecommunications</w:t>
      </w:r>
      <w:r w:rsidR="00880729">
        <w:rPr>
          <w:rFonts w:ascii="Times New Roman" w:hAnsi="Times New Roman" w:cs="Times New Roman"/>
        </w:rPr>
        <w:t>)</w:t>
      </w:r>
      <w:ins w:id="5" w:author="Microsoft Word" w:date="2024-02-04T11:48:00Z">
        <w:r w:rsidR="007A3D95" w:rsidRPr="00B332DA">
          <w:rPr>
            <w:rFonts w:ascii="Times New Roman" w:hAnsi="Times New Roman" w:cs="Times New Roman"/>
          </w:rPr>
          <w:t>.</w:t>
        </w:r>
        <w:r w:rsidR="00C2052F" w:rsidRPr="00B332DA">
          <w:rPr>
            <w:rFonts w:ascii="Times New Roman" w:hAnsi="Times New Roman" w:cs="Times New Roman"/>
          </w:rPr>
          <w:t xml:space="preserve"> </w:t>
        </w:r>
        <w:r w:rsidR="0076007E" w:rsidRPr="00B332DA">
          <w:rPr>
            <w:rFonts w:ascii="Times New Roman" w:hAnsi="Times New Roman" w:cs="Times New Roman"/>
          </w:rPr>
          <w:t xml:space="preserve">3GPP was established to </w:t>
        </w:r>
        <w:r w:rsidR="00402CDB" w:rsidRPr="00B332DA">
          <w:rPr>
            <w:rFonts w:ascii="Times New Roman" w:hAnsi="Times New Roman" w:cs="Times New Roman"/>
          </w:rPr>
          <w:t>improve overall performance for mobile commu</w:t>
        </w:r>
      </w:ins>
      <w:r w:rsidR="009B6E15">
        <w:rPr>
          <w:rFonts w:ascii="Times New Roman" w:hAnsi="Times New Roman" w:cs="Times New Roman"/>
        </w:rPr>
        <w:t xml:space="preserve">nication. </w:t>
      </w:r>
      <w:r w:rsidR="00C2052F" w:rsidRPr="00B332DA">
        <w:rPr>
          <w:rFonts w:ascii="Times New Roman" w:hAnsi="Times New Roman" w:cs="Times New Roman"/>
        </w:rPr>
        <w:t xml:space="preserve">The vision of 3GPP </w:t>
      </w:r>
      <w:r w:rsidR="00003F2C" w:rsidRPr="00B332DA">
        <w:rPr>
          <w:rFonts w:ascii="Times New Roman" w:hAnsi="Times New Roman" w:cs="Times New Roman"/>
        </w:rPr>
        <w:t>was to</w:t>
      </w:r>
      <w:r w:rsidR="00DF1B7B" w:rsidRPr="00B332DA">
        <w:rPr>
          <w:rFonts w:ascii="Times New Roman" w:hAnsi="Times New Roman" w:cs="Times New Roman"/>
        </w:rPr>
        <w:t xml:space="preserve"> improve globally </w:t>
      </w:r>
      <w:r w:rsidR="00467FA0" w:rsidRPr="00B332DA">
        <w:rPr>
          <w:rFonts w:ascii="Times New Roman" w:hAnsi="Times New Roman" w:cs="Times New Roman"/>
        </w:rPr>
        <w:t xml:space="preserve">applicable specifications for 3G </w:t>
      </w:r>
      <w:r w:rsidR="0078507D" w:rsidRPr="00B332DA">
        <w:rPr>
          <w:rFonts w:ascii="Times New Roman" w:hAnsi="Times New Roman" w:cs="Times New Roman"/>
        </w:rPr>
        <w:t>to</w:t>
      </w:r>
      <w:r w:rsidR="00467FA0" w:rsidRPr="00B332DA">
        <w:rPr>
          <w:rFonts w:ascii="Times New Roman" w:hAnsi="Times New Roman" w:cs="Times New Roman"/>
        </w:rPr>
        <w:t xml:space="preserve"> provide high-quality multimedia service</w:t>
      </w:r>
      <w:r w:rsidR="00C32E16" w:rsidRPr="00B332DA">
        <w:rPr>
          <w:rFonts w:ascii="Times New Roman" w:hAnsi="Times New Roman" w:cs="Times New Roman"/>
        </w:rPr>
        <w:t xml:space="preserve">, </w:t>
      </w:r>
      <w:r w:rsidR="0078507D" w:rsidRPr="00B332DA">
        <w:rPr>
          <w:rFonts w:ascii="Times New Roman" w:hAnsi="Times New Roman" w:cs="Times New Roman"/>
        </w:rPr>
        <w:t xml:space="preserve">and </w:t>
      </w:r>
      <w:r w:rsidR="00441505" w:rsidRPr="00B332DA">
        <w:rPr>
          <w:rFonts w:ascii="Times New Roman" w:hAnsi="Times New Roman" w:cs="Times New Roman"/>
        </w:rPr>
        <w:t>high data</w:t>
      </w:r>
      <w:r w:rsidR="00C32E16" w:rsidRPr="00B332DA">
        <w:rPr>
          <w:rFonts w:ascii="Times New Roman" w:hAnsi="Times New Roman" w:cs="Times New Roman"/>
        </w:rPr>
        <w:t xml:space="preserve"> rate</w:t>
      </w:r>
      <w:r w:rsidR="00B358C4" w:rsidRPr="00B332DA">
        <w:rPr>
          <w:rFonts w:ascii="Times New Roman" w:hAnsi="Times New Roman" w:cs="Times New Roman"/>
        </w:rPr>
        <w:t xml:space="preserve">s and to completely replace the </w:t>
      </w:r>
      <w:r w:rsidR="00A739A5" w:rsidRPr="00B332DA">
        <w:rPr>
          <w:rFonts w:ascii="Times New Roman" w:hAnsi="Times New Roman" w:cs="Times New Roman"/>
        </w:rPr>
        <w:t xml:space="preserve">current method of conducting </w:t>
      </w:r>
      <w:r w:rsidR="003653F3" w:rsidRPr="00B332DA">
        <w:rPr>
          <w:rFonts w:ascii="Times New Roman" w:hAnsi="Times New Roman" w:cs="Times New Roman"/>
        </w:rPr>
        <w:t>phone calls with Voice-Over-IP (VOIP)</w:t>
      </w:r>
      <w:r w:rsidR="00990492" w:rsidRPr="00B332DA">
        <w:rPr>
          <w:rFonts w:ascii="Times New Roman" w:hAnsi="Times New Roman" w:cs="Times New Roman"/>
        </w:rPr>
        <w:t>.</w:t>
      </w:r>
      <w:ins w:id="6" w:author="Microsoft Word" w:date="2024-02-04T11:48:00Z">
        <w:r w:rsidR="00B14870" w:rsidRPr="00B332DA">
          <w:rPr>
            <w:rFonts w:ascii="Times New Roman" w:hAnsi="Times New Roman" w:cs="Times New Roman"/>
          </w:rPr>
          <w:t xml:space="preserve"> </w:t>
        </w:r>
      </w:ins>
      <w:r w:rsidR="00A358BE">
        <w:rPr>
          <w:rFonts w:ascii="Times New Roman" w:hAnsi="Times New Roman" w:cs="Times New Roman"/>
        </w:rPr>
        <w:t xml:space="preserve">3G </w:t>
      </w:r>
      <w:r w:rsidR="008535AC" w:rsidRPr="00B332DA">
        <w:rPr>
          <w:rFonts w:ascii="Times New Roman" w:hAnsi="Times New Roman" w:cs="Times New Roman"/>
        </w:rPr>
        <w:t>operates at a range of 2100 MHz frequency band</w:t>
      </w:r>
      <w:r w:rsidR="0042742A" w:rsidRPr="00B332DA">
        <w:rPr>
          <w:rFonts w:ascii="Times New Roman" w:hAnsi="Times New Roman" w:cs="Times New Roman"/>
        </w:rPr>
        <w:t>.</w:t>
      </w:r>
      <w:r w:rsidR="006A07C4" w:rsidRPr="00B332DA">
        <w:rPr>
          <w:rFonts w:ascii="Times New Roman" w:hAnsi="Times New Roman" w:cs="Times New Roman"/>
        </w:rPr>
        <w:t xml:space="preserve"> </w:t>
      </w:r>
      <w:r w:rsidR="00B57A2C" w:rsidRPr="00B332DA">
        <w:rPr>
          <w:rFonts w:ascii="Times New Roman" w:hAnsi="Times New Roman" w:cs="Times New Roman"/>
        </w:rPr>
        <w:t xml:space="preserve">3G </w:t>
      </w:r>
      <w:r w:rsidR="00FB0070" w:rsidRPr="00B332DA">
        <w:rPr>
          <w:rFonts w:ascii="Times New Roman" w:hAnsi="Times New Roman" w:cs="Times New Roman"/>
        </w:rPr>
        <w:t xml:space="preserve">opened the door </w:t>
      </w:r>
      <w:r w:rsidR="00B57A2C" w:rsidRPr="00B332DA">
        <w:rPr>
          <w:rFonts w:ascii="Times New Roman" w:hAnsi="Times New Roman" w:cs="Times New Roman"/>
        </w:rPr>
        <w:t xml:space="preserve">for users to access </w:t>
      </w:r>
      <w:r w:rsidR="003A4D14" w:rsidRPr="00B332DA">
        <w:rPr>
          <w:rFonts w:ascii="Times New Roman" w:hAnsi="Times New Roman" w:cs="Times New Roman"/>
        </w:rPr>
        <w:t xml:space="preserve">advanced services such as mobile TV, </w:t>
      </w:r>
      <w:r w:rsidR="00441505" w:rsidRPr="00B332DA">
        <w:rPr>
          <w:rFonts w:ascii="Times New Roman" w:hAnsi="Times New Roman" w:cs="Times New Roman"/>
        </w:rPr>
        <w:t xml:space="preserve">and </w:t>
      </w:r>
      <w:r w:rsidR="003A4D14" w:rsidRPr="00B332DA">
        <w:rPr>
          <w:rFonts w:ascii="Times New Roman" w:hAnsi="Times New Roman" w:cs="Times New Roman"/>
        </w:rPr>
        <w:t xml:space="preserve">broadband </w:t>
      </w:r>
      <w:r w:rsidR="00F250A0" w:rsidRPr="00B332DA">
        <w:rPr>
          <w:rFonts w:ascii="Times New Roman" w:hAnsi="Times New Roman" w:cs="Times New Roman"/>
        </w:rPr>
        <w:t xml:space="preserve">and expanded the </w:t>
      </w:r>
      <w:r w:rsidR="006F5C01" w:rsidRPr="00B332DA">
        <w:rPr>
          <w:rFonts w:ascii="Times New Roman" w:hAnsi="Times New Roman" w:cs="Times New Roman"/>
        </w:rPr>
        <w:t xml:space="preserve">range of </w:t>
      </w:r>
      <w:r w:rsidR="00F250A0" w:rsidRPr="00B332DA">
        <w:rPr>
          <w:rFonts w:ascii="Times New Roman" w:hAnsi="Times New Roman" w:cs="Times New Roman"/>
        </w:rPr>
        <w:t xml:space="preserve">possibilities beyond </w:t>
      </w:r>
      <w:r w:rsidR="006F5C01" w:rsidRPr="00B332DA">
        <w:rPr>
          <w:rFonts w:ascii="Times New Roman" w:hAnsi="Times New Roman" w:cs="Times New Roman"/>
        </w:rPr>
        <w:t xml:space="preserve">voice calls and text messaging </w:t>
      </w:r>
      <w:r w:rsidR="00441505" w:rsidRPr="00B332DA">
        <w:rPr>
          <w:rFonts w:ascii="Times New Roman" w:hAnsi="Times New Roman" w:cs="Times New Roman"/>
        </w:rPr>
        <w:t>services</w:t>
      </w:r>
      <w:r w:rsidR="006F5C01" w:rsidRPr="00B332DA">
        <w:rPr>
          <w:rFonts w:ascii="Times New Roman" w:hAnsi="Times New Roman" w:cs="Times New Roman"/>
        </w:rPr>
        <w:t>.</w:t>
      </w:r>
      <w:r w:rsidR="006423C5" w:rsidRPr="00B332DA">
        <w:rPr>
          <w:rFonts w:ascii="Times New Roman" w:hAnsi="Times New Roman" w:cs="Times New Roman"/>
        </w:rPr>
        <w:t xml:space="preserve"> The Initial Introduction of the f</w:t>
      </w:r>
      <w:r w:rsidR="00BD3DF2" w:rsidRPr="00B332DA">
        <w:rPr>
          <w:rFonts w:ascii="Times New Roman" w:hAnsi="Times New Roman" w:cs="Times New Roman"/>
        </w:rPr>
        <w:t xml:space="preserve">ourth generation </w:t>
      </w:r>
      <w:r w:rsidR="00E61B69" w:rsidRPr="00B332DA">
        <w:rPr>
          <w:rFonts w:ascii="Times New Roman" w:hAnsi="Times New Roman" w:cs="Times New Roman"/>
        </w:rPr>
        <w:t>of mobile networks was marked by TeliaSonera in</w:t>
      </w:r>
      <w:r w:rsidR="007B1076" w:rsidRPr="00B332DA">
        <w:rPr>
          <w:rFonts w:ascii="Times New Roman" w:hAnsi="Times New Roman" w:cs="Times New Roman"/>
        </w:rPr>
        <w:t xml:space="preserve"> December 2009 in </w:t>
      </w:r>
      <w:r w:rsidR="00E61B69" w:rsidRPr="00B332DA">
        <w:rPr>
          <w:rFonts w:ascii="Times New Roman" w:hAnsi="Times New Roman" w:cs="Times New Roman"/>
        </w:rPr>
        <w:t>Sweden</w:t>
      </w:r>
      <w:r w:rsidR="007B1076" w:rsidRPr="00B332DA">
        <w:rPr>
          <w:rFonts w:ascii="Times New Roman" w:hAnsi="Times New Roman" w:cs="Times New Roman"/>
        </w:rPr>
        <w:t>.</w:t>
      </w:r>
      <w:r w:rsidR="00461C26" w:rsidRPr="00B332DA">
        <w:rPr>
          <w:rFonts w:ascii="Times New Roman" w:hAnsi="Times New Roman" w:cs="Times New Roman"/>
        </w:rPr>
        <w:t xml:space="preserve"> With the improved </w:t>
      </w:r>
      <w:r w:rsidR="000807D8" w:rsidRPr="00B332DA">
        <w:rPr>
          <w:rFonts w:ascii="Times New Roman" w:hAnsi="Times New Roman" w:cs="Times New Roman"/>
        </w:rPr>
        <w:t>network capabilities compared to its predecessor</w:t>
      </w:r>
      <w:r w:rsidR="003025EF" w:rsidRPr="00B332DA">
        <w:rPr>
          <w:rFonts w:ascii="Times New Roman" w:hAnsi="Times New Roman" w:cs="Times New Roman"/>
        </w:rPr>
        <w:t xml:space="preserve">s, 4G came with </w:t>
      </w:r>
      <w:r w:rsidR="00FA269E" w:rsidRPr="00B332DA">
        <w:rPr>
          <w:rFonts w:ascii="Times New Roman" w:hAnsi="Times New Roman" w:cs="Times New Roman"/>
        </w:rPr>
        <w:t xml:space="preserve">a high download speed </w:t>
      </w:r>
      <w:r w:rsidR="00D95840" w:rsidRPr="00B332DA">
        <w:rPr>
          <w:rFonts w:ascii="Times New Roman" w:hAnsi="Times New Roman" w:cs="Times New Roman"/>
        </w:rPr>
        <w:t xml:space="preserve">of 100 Mbps to </w:t>
      </w:r>
      <w:r w:rsidR="0078507D" w:rsidRPr="00B332DA">
        <w:rPr>
          <w:rFonts w:ascii="Times New Roman" w:hAnsi="Times New Roman" w:cs="Times New Roman"/>
        </w:rPr>
        <w:t>1 Gbps</w:t>
      </w:r>
      <w:r w:rsidR="00D95840" w:rsidRPr="00B332DA">
        <w:rPr>
          <w:rFonts w:ascii="Times New Roman" w:hAnsi="Times New Roman" w:cs="Times New Roman"/>
        </w:rPr>
        <w:t xml:space="preserve"> as well as </w:t>
      </w:r>
      <w:r w:rsidR="00441505" w:rsidRPr="00B332DA">
        <w:rPr>
          <w:rFonts w:ascii="Times New Roman" w:hAnsi="Times New Roman" w:cs="Times New Roman"/>
        </w:rPr>
        <w:t xml:space="preserve">an </w:t>
      </w:r>
      <w:r w:rsidR="00D95840" w:rsidRPr="00B332DA">
        <w:rPr>
          <w:rFonts w:ascii="Times New Roman" w:hAnsi="Times New Roman" w:cs="Times New Roman"/>
        </w:rPr>
        <w:t xml:space="preserve">upload speed of 50 Mbps. Long Term Evaluation (LTE), </w:t>
      </w:r>
      <w:r w:rsidR="0084121B" w:rsidRPr="00B332DA">
        <w:rPr>
          <w:rFonts w:ascii="Times New Roman" w:hAnsi="Times New Roman" w:cs="Times New Roman"/>
        </w:rPr>
        <w:t xml:space="preserve">also known as 4G LTE, is a standard </w:t>
      </w:r>
      <w:r w:rsidR="003617ED" w:rsidRPr="00B332DA">
        <w:rPr>
          <w:rFonts w:ascii="Times New Roman" w:hAnsi="Times New Roman" w:cs="Times New Roman"/>
        </w:rPr>
        <w:t>for wireless data transmission</w:t>
      </w:r>
      <w:r w:rsidR="00556DAC" w:rsidRPr="00B332DA">
        <w:rPr>
          <w:rFonts w:ascii="Times New Roman" w:hAnsi="Times New Roman" w:cs="Times New Roman"/>
        </w:rPr>
        <w:t xml:space="preserve"> created by </w:t>
      </w:r>
      <w:r w:rsidR="002A30AF" w:rsidRPr="00B332DA">
        <w:rPr>
          <w:rFonts w:ascii="Times New Roman" w:hAnsi="Times New Roman" w:cs="Times New Roman"/>
        </w:rPr>
        <w:t>the 3GPP</w:t>
      </w:r>
      <w:r w:rsidR="003617ED" w:rsidRPr="00B332DA">
        <w:rPr>
          <w:rFonts w:ascii="Times New Roman" w:hAnsi="Times New Roman" w:cs="Times New Roman"/>
        </w:rPr>
        <w:t xml:space="preserve"> with an average speed </w:t>
      </w:r>
      <w:r w:rsidR="008363FF" w:rsidRPr="00B332DA">
        <w:rPr>
          <w:rFonts w:ascii="Times New Roman" w:hAnsi="Times New Roman" w:cs="Times New Roman"/>
        </w:rPr>
        <w:t>between 50-250 Mbps, much faster than the third-generation</w:t>
      </w:r>
      <w:r w:rsidR="00414E25" w:rsidRPr="00B332DA">
        <w:rPr>
          <w:rFonts w:ascii="Times New Roman" w:hAnsi="Times New Roman" w:cs="Times New Roman"/>
        </w:rPr>
        <w:t>.</w:t>
      </w:r>
      <w:r w:rsidR="002A152A" w:rsidRPr="00B332DA">
        <w:rPr>
          <w:rFonts w:ascii="Times New Roman" w:hAnsi="Times New Roman" w:cs="Times New Roman"/>
        </w:rPr>
        <w:t xml:space="preserve"> </w:t>
      </w:r>
      <w:r w:rsidR="00C86865" w:rsidRPr="00B332DA">
        <w:rPr>
          <w:rFonts w:ascii="Times New Roman" w:hAnsi="Times New Roman" w:cs="Times New Roman"/>
        </w:rPr>
        <w:t>W</w:t>
      </w:r>
      <w:r w:rsidR="005308E9" w:rsidRPr="00B332DA">
        <w:rPr>
          <w:rFonts w:ascii="Times New Roman" w:hAnsi="Times New Roman" w:cs="Times New Roman"/>
        </w:rPr>
        <w:t>ireless Interoperab</w:t>
      </w:r>
      <w:r w:rsidR="001C7B55" w:rsidRPr="00B332DA">
        <w:rPr>
          <w:rFonts w:ascii="Times New Roman" w:hAnsi="Times New Roman" w:cs="Times New Roman"/>
        </w:rPr>
        <w:t>i</w:t>
      </w:r>
      <w:r w:rsidR="005308E9" w:rsidRPr="00B332DA">
        <w:rPr>
          <w:rFonts w:ascii="Times New Roman" w:hAnsi="Times New Roman" w:cs="Times New Roman"/>
        </w:rPr>
        <w:t>lity</w:t>
      </w:r>
      <w:r w:rsidR="001C7B55" w:rsidRPr="00B332DA">
        <w:rPr>
          <w:rFonts w:ascii="Times New Roman" w:hAnsi="Times New Roman" w:cs="Times New Roman"/>
        </w:rPr>
        <w:t xml:space="preserve"> for Microwave Access (WiMAX) </w:t>
      </w:r>
      <w:r w:rsidR="008C2F97" w:rsidRPr="00B332DA">
        <w:rPr>
          <w:rFonts w:ascii="Times New Roman" w:hAnsi="Times New Roman" w:cs="Times New Roman"/>
        </w:rPr>
        <w:t xml:space="preserve">is also considered </w:t>
      </w:r>
      <w:r w:rsidR="00441505" w:rsidRPr="00B332DA">
        <w:rPr>
          <w:rFonts w:ascii="Times New Roman" w:hAnsi="Times New Roman" w:cs="Times New Roman"/>
        </w:rPr>
        <w:t>a</w:t>
      </w:r>
      <w:r w:rsidR="008C2F97" w:rsidRPr="00B332DA">
        <w:rPr>
          <w:rFonts w:ascii="Times New Roman" w:hAnsi="Times New Roman" w:cs="Times New Roman"/>
        </w:rPr>
        <w:t xml:space="preserve"> 4G standard.</w:t>
      </w:r>
      <w:r w:rsidR="005308E9" w:rsidRPr="00B332DA">
        <w:rPr>
          <w:rFonts w:ascii="Times New Roman" w:hAnsi="Times New Roman" w:cs="Times New Roman"/>
        </w:rPr>
        <w:t xml:space="preserve"> </w:t>
      </w:r>
      <w:r w:rsidR="00441505" w:rsidRPr="00B332DA">
        <w:rPr>
          <w:rFonts w:ascii="Times New Roman" w:hAnsi="Times New Roman" w:cs="Times New Roman"/>
        </w:rPr>
        <w:t>The fourth</w:t>
      </w:r>
      <w:r w:rsidR="00BE650F" w:rsidRPr="00B332DA">
        <w:rPr>
          <w:rFonts w:ascii="Times New Roman" w:hAnsi="Times New Roman" w:cs="Times New Roman"/>
        </w:rPr>
        <w:t xml:space="preserve"> generation </w:t>
      </w:r>
      <w:r w:rsidR="00023D62" w:rsidRPr="00B332DA">
        <w:rPr>
          <w:rFonts w:ascii="Times New Roman" w:hAnsi="Times New Roman" w:cs="Times New Roman"/>
        </w:rPr>
        <w:t xml:space="preserve">is not just a </w:t>
      </w:r>
      <w:r w:rsidR="00B11C50" w:rsidRPr="00B332DA">
        <w:rPr>
          <w:rFonts w:ascii="Times New Roman" w:hAnsi="Times New Roman" w:cs="Times New Roman"/>
        </w:rPr>
        <w:t>speed booster but also a digital maestro conducting a symphony of voice and data</w:t>
      </w:r>
      <w:r w:rsidR="00EE7CFF" w:rsidRPr="00B332DA">
        <w:rPr>
          <w:rFonts w:ascii="Times New Roman" w:hAnsi="Times New Roman" w:cs="Times New Roman"/>
        </w:rPr>
        <w:t xml:space="preserve">, all wrapped up </w:t>
      </w:r>
      <w:r w:rsidR="007258B8" w:rsidRPr="00B332DA">
        <w:rPr>
          <w:rFonts w:ascii="Times New Roman" w:hAnsi="Times New Roman" w:cs="Times New Roman"/>
        </w:rPr>
        <w:t>in the all-IP (Internet Protocol) standard.</w:t>
      </w:r>
      <w:r w:rsidR="00431DA5" w:rsidRPr="00B332DA">
        <w:rPr>
          <w:rFonts w:ascii="Times New Roman" w:hAnsi="Times New Roman" w:cs="Times New Roman"/>
        </w:rPr>
        <w:t xml:space="preserve"> 4G is like </w:t>
      </w:r>
      <w:r w:rsidR="0089693D" w:rsidRPr="00B332DA">
        <w:rPr>
          <w:rFonts w:ascii="Times New Roman" w:hAnsi="Times New Roman" w:cs="Times New Roman"/>
        </w:rPr>
        <w:t>going from sending postcards to streaming 4K videos</w:t>
      </w:r>
      <w:r w:rsidR="006B08D7" w:rsidRPr="00B332DA">
        <w:rPr>
          <w:rFonts w:ascii="Times New Roman" w:hAnsi="Times New Roman" w:cs="Times New Roman"/>
        </w:rPr>
        <w:t>, a great tech revolution.</w:t>
      </w:r>
      <w:r w:rsidR="00C917E1" w:rsidRPr="00B332DA">
        <w:rPr>
          <w:rFonts w:ascii="Times New Roman" w:hAnsi="Times New Roman" w:cs="Times New Roman"/>
        </w:rPr>
        <w:t xml:space="preserve"> Since </w:t>
      </w:r>
      <w:r w:rsidR="00441505" w:rsidRPr="00B332DA">
        <w:rPr>
          <w:rFonts w:ascii="Times New Roman" w:hAnsi="Times New Roman" w:cs="Times New Roman"/>
        </w:rPr>
        <w:t>its</w:t>
      </w:r>
      <w:r w:rsidR="00C917E1" w:rsidRPr="00B332DA">
        <w:rPr>
          <w:rFonts w:ascii="Times New Roman" w:hAnsi="Times New Roman" w:cs="Times New Roman"/>
        </w:rPr>
        <w:t xml:space="preserve"> beginning, 4G </w:t>
      </w:r>
      <w:r w:rsidR="00441505" w:rsidRPr="00B332DA">
        <w:rPr>
          <w:rFonts w:ascii="Times New Roman" w:hAnsi="Times New Roman" w:cs="Times New Roman"/>
        </w:rPr>
        <w:t>has</w:t>
      </w:r>
      <w:r w:rsidR="00EF2BCF" w:rsidRPr="00B332DA">
        <w:rPr>
          <w:rFonts w:ascii="Times New Roman" w:hAnsi="Times New Roman" w:cs="Times New Roman"/>
        </w:rPr>
        <w:t xml:space="preserve"> been widely adopted globally as it offers many services like </w:t>
      </w:r>
      <w:r w:rsidR="00F00961" w:rsidRPr="00B332DA">
        <w:rPr>
          <w:rFonts w:ascii="Times New Roman" w:hAnsi="Times New Roman" w:cs="Times New Roman"/>
        </w:rPr>
        <w:t>seamless connectivity,</w:t>
      </w:r>
      <w:r w:rsidR="00965615" w:rsidRPr="00B332DA">
        <w:rPr>
          <w:rFonts w:ascii="Times New Roman" w:hAnsi="Times New Roman" w:cs="Times New Roman"/>
        </w:rPr>
        <w:t xml:space="preserve"> enjoying favorite shows </w:t>
      </w:r>
      <w:r w:rsidR="00D4185A" w:rsidRPr="00B332DA">
        <w:rPr>
          <w:rFonts w:ascii="Times New Roman" w:hAnsi="Times New Roman" w:cs="Times New Roman"/>
        </w:rPr>
        <w:t>or movies on mobile phones without annoying buffering pauses</w:t>
      </w:r>
      <w:r w:rsidR="00FC1A8A" w:rsidRPr="00B332DA">
        <w:rPr>
          <w:rFonts w:ascii="Times New Roman" w:hAnsi="Times New Roman" w:cs="Times New Roman"/>
        </w:rPr>
        <w:t xml:space="preserve">, </w:t>
      </w:r>
      <w:r w:rsidR="00C05B03" w:rsidRPr="00B332DA">
        <w:rPr>
          <w:rFonts w:ascii="Times New Roman" w:hAnsi="Times New Roman" w:cs="Times New Roman"/>
        </w:rPr>
        <w:t>high-quality</w:t>
      </w:r>
      <w:r w:rsidR="00FC1A8A" w:rsidRPr="00B332DA">
        <w:rPr>
          <w:rFonts w:ascii="Times New Roman" w:hAnsi="Times New Roman" w:cs="Times New Roman"/>
        </w:rPr>
        <w:t xml:space="preserve"> video calls</w:t>
      </w:r>
      <w:r w:rsidR="00C05B03" w:rsidRPr="00B332DA">
        <w:rPr>
          <w:rFonts w:ascii="Times New Roman" w:hAnsi="Times New Roman" w:cs="Times New Roman"/>
        </w:rPr>
        <w:t>,</w:t>
      </w:r>
      <w:r w:rsidR="00C82E46" w:rsidRPr="00B332DA">
        <w:rPr>
          <w:rFonts w:ascii="Times New Roman" w:hAnsi="Times New Roman" w:cs="Times New Roman"/>
        </w:rPr>
        <w:t xml:space="preserve"> etc.</w:t>
      </w:r>
      <w:r w:rsidR="00A122BC" w:rsidRPr="00B332DA">
        <w:rPr>
          <w:rFonts w:ascii="Times New Roman" w:hAnsi="Times New Roman" w:cs="Times New Roman"/>
        </w:rPr>
        <w:t xml:space="preserve"> </w:t>
      </w:r>
      <w:r w:rsidR="008B748C" w:rsidRPr="00B332DA">
        <w:rPr>
          <w:rFonts w:ascii="Times New Roman" w:hAnsi="Times New Roman" w:cs="Times New Roman"/>
        </w:rPr>
        <w:t xml:space="preserve">Fourth Generation </w:t>
      </w:r>
      <w:r w:rsidR="00A122BC" w:rsidRPr="00B332DA">
        <w:rPr>
          <w:rFonts w:ascii="Times New Roman" w:hAnsi="Times New Roman" w:cs="Times New Roman"/>
        </w:rPr>
        <w:t xml:space="preserve">enables terminal mobility </w:t>
      </w:r>
      <w:r w:rsidR="0002268E" w:rsidRPr="00B332DA">
        <w:rPr>
          <w:rFonts w:ascii="Times New Roman" w:hAnsi="Times New Roman" w:cs="Times New Roman"/>
        </w:rPr>
        <w:t xml:space="preserve">to offer wireless services at </w:t>
      </w:r>
      <w:r w:rsidR="00C05B03" w:rsidRPr="00B332DA">
        <w:rPr>
          <w:rFonts w:ascii="Times New Roman" w:hAnsi="Times New Roman" w:cs="Times New Roman"/>
        </w:rPr>
        <w:t>any time</w:t>
      </w:r>
      <w:r w:rsidR="0002268E" w:rsidRPr="00B332DA">
        <w:rPr>
          <w:rFonts w:ascii="Times New Roman" w:hAnsi="Times New Roman" w:cs="Times New Roman"/>
        </w:rPr>
        <w:t xml:space="preserve"> and anywhere on your instant wish</w:t>
      </w:r>
      <w:r w:rsidR="00800D46" w:rsidRPr="00B332DA">
        <w:rPr>
          <w:rFonts w:ascii="Times New Roman" w:hAnsi="Times New Roman" w:cs="Times New Roman"/>
        </w:rPr>
        <w:t>, it is not just a network</w:t>
      </w:r>
      <w:r w:rsidR="00E425B8" w:rsidRPr="00B332DA">
        <w:rPr>
          <w:rFonts w:ascii="Times New Roman" w:hAnsi="Times New Roman" w:cs="Times New Roman"/>
        </w:rPr>
        <w:t xml:space="preserve">; it’s a gateway to a digital wonderland </w:t>
      </w:r>
      <w:r w:rsidR="000A67E9" w:rsidRPr="00B332DA">
        <w:rPr>
          <w:rFonts w:ascii="Times New Roman" w:hAnsi="Times New Roman" w:cs="Times New Roman"/>
        </w:rPr>
        <w:t xml:space="preserve">where </w:t>
      </w:r>
      <w:r w:rsidR="004B113C" w:rsidRPr="00B332DA">
        <w:rPr>
          <w:rFonts w:ascii="Times New Roman" w:hAnsi="Times New Roman" w:cs="Times New Roman"/>
        </w:rPr>
        <w:t xml:space="preserve">we have </w:t>
      </w:r>
      <w:r w:rsidR="00C05B03" w:rsidRPr="00B332DA">
        <w:rPr>
          <w:rFonts w:ascii="Times New Roman" w:hAnsi="Times New Roman" w:cs="Times New Roman"/>
        </w:rPr>
        <w:t>high-speed</w:t>
      </w:r>
      <w:r w:rsidR="004B113C" w:rsidRPr="00B332DA">
        <w:rPr>
          <w:rFonts w:ascii="Times New Roman" w:hAnsi="Times New Roman" w:cs="Times New Roman"/>
        </w:rPr>
        <w:t xml:space="preserve"> data along with </w:t>
      </w:r>
      <w:r w:rsidR="00C05B03" w:rsidRPr="00B332DA">
        <w:rPr>
          <w:rFonts w:ascii="Times New Roman" w:hAnsi="Times New Roman" w:cs="Times New Roman"/>
        </w:rPr>
        <w:t>high-quality</w:t>
      </w:r>
      <w:r w:rsidR="004B113C" w:rsidRPr="00B332DA">
        <w:rPr>
          <w:rFonts w:ascii="Times New Roman" w:hAnsi="Times New Roman" w:cs="Times New Roman"/>
        </w:rPr>
        <w:t xml:space="preserve"> voice and video calls and seamless connectivity all over the world.</w:t>
      </w:r>
    </w:p>
    <w:p w14:paraId="033BFA35" w14:textId="62D563FC" w:rsidR="00343A7B" w:rsidRPr="00B332DA" w:rsidRDefault="00343A7B" w:rsidP="009360FC">
      <w:pPr>
        <w:pStyle w:val="Heading3"/>
        <w:jc w:val="both"/>
        <w:rPr>
          <w:rFonts w:ascii="Times New Roman" w:hAnsi="Times New Roman" w:cs="Times New Roman"/>
          <w:sz w:val="24"/>
          <w:szCs w:val="24"/>
        </w:rPr>
      </w:pPr>
      <w:r w:rsidRPr="00B332DA">
        <w:rPr>
          <w:rFonts w:ascii="Times New Roman" w:hAnsi="Times New Roman" w:cs="Times New Roman"/>
          <w:sz w:val="24"/>
          <w:szCs w:val="24"/>
        </w:rPr>
        <w:t>4.3 F</w:t>
      </w:r>
      <w:r w:rsidR="00151083" w:rsidRPr="00B332DA">
        <w:rPr>
          <w:rFonts w:ascii="Times New Roman" w:hAnsi="Times New Roman" w:cs="Times New Roman"/>
          <w:sz w:val="24"/>
          <w:szCs w:val="24"/>
        </w:rPr>
        <w:t>ifth Generation (5G)</w:t>
      </w:r>
      <w:r w:rsidRPr="00B332DA">
        <w:rPr>
          <w:rFonts w:ascii="Times New Roman" w:hAnsi="Times New Roman" w:cs="Times New Roman"/>
          <w:sz w:val="24"/>
          <w:szCs w:val="24"/>
        </w:rPr>
        <w:t>:</w:t>
      </w:r>
    </w:p>
    <w:p w14:paraId="0C846DB5" w14:textId="256476EE" w:rsidR="00286976" w:rsidRDefault="00A95AB8" w:rsidP="009360FC">
      <w:pPr>
        <w:jc w:val="both"/>
        <w:rPr>
          <w:rFonts w:ascii="Times New Roman" w:hAnsi="Times New Roman" w:cs="Times New Roman"/>
        </w:rPr>
      </w:pPr>
      <w:r w:rsidRPr="00B332DA">
        <w:rPr>
          <w:rFonts w:ascii="Times New Roman" w:hAnsi="Times New Roman" w:cs="Times New Roman"/>
        </w:rPr>
        <w:t>Introdu</w:t>
      </w:r>
      <w:r w:rsidR="00CF4753" w:rsidRPr="00B332DA">
        <w:rPr>
          <w:rFonts w:ascii="Times New Roman" w:hAnsi="Times New Roman" w:cs="Times New Roman"/>
        </w:rPr>
        <w:t>cing you to the era of 5G</w:t>
      </w:r>
      <w:r w:rsidR="00DB7BE6" w:rsidRPr="00B332DA">
        <w:rPr>
          <w:rFonts w:ascii="Times New Roman" w:hAnsi="Times New Roman" w:cs="Times New Roman"/>
        </w:rPr>
        <w:t>, launched in 2020</w:t>
      </w:r>
      <w:r w:rsidR="00CF4753" w:rsidRPr="00B332DA">
        <w:rPr>
          <w:rFonts w:ascii="Times New Roman" w:hAnsi="Times New Roman" w:cs="Times New Roman"/>
        </w:rPr>
        <w:t>, emerges as the paragon of connectivity</w:t>
      </w:r>
      <w:r w:rsidR="00EF18BF" w:rsidRPr="00B332DA">
        <w:rPr>
          <w:rFonts w:ascii="Times New Roman" w:hAnsi="Times New Roman" w:cs="Times New Roman"/>
        </w:rPr>
        <w:t xml:space="preserve">, 5G is not just promising </w:t>
      </w:r>
      <w:r w:rsidR="00E27E3F" w:rsidRPr="00B332DA">
        <w:rPr>
          <w:rFonts w:ascii="Times New Roman" w:hAnsi="Times New Roman" w:cs="Times New Roman"/>
        </w:rPr>
        <w:t xml:space="preserve">an incremental improvement </w:t>
      </w:r>
      <w:r w:rsidR="00303A50" w:rsidRPr="00B332DA">
        <w:rPr>
          <w:rFonts w:ascii="Times New Roman" w:hAnsi="Times New Roman" w:cs="Times New Roman"/>
        </w:rPr>
        <w:t xml:space="preserve">but also </w:t>
      </w:r>
      <w:r w:rsidR="0055568C" w:rsidRPr="00B332DA">
        <w:rPr>
          <w:rFonts w:ascii="Times New Roman" w:hAnsi="Times New Roman" w:cs="Times New Roman"/>
        </w:rPr>
        <w:t xml:space="preserve">a </w:t>
      </w:r>
      <w:r w:rsidR="00CC388F" w:rsidRPr="00B332DA">
        <w:rPr>
          <w:rFonts w:ascii="Times New Roman" w:hAnsi="Times New Roman" w:cs="Times New Roman"/>
        </w:rPr>
        <w:t xml:space="preserve">convulsion in </w:t>
      </w:r>
      <w:r w:rsidR="00C05B03" w:rsidRPr="00B332DA">
        <w:rPr>
          <w:rFonts w:ascii="Times New Roman" w:hAnsi="Times New Roman" w:cs="Times New Roman"/>
        </w:rPr>
        <w:t>the</w:t>
      </w:r>
      <w:r w:rsidR="00CC388F" w:rsidRPr="00B332DA">
        <w:rPr>
          <w:rFonts w:ascii="Times New Roman" w:hAnsi="Times New Roman" w:cs="Times New Roman"/>
        </w:rPr>
        <w:t xml:space="preserve"> way we experience the digital realm.</w:t>
      </w:r>
      <w:r w:rsidR="00AF6BE3" w:rsidRPr="00B332DA">
        <w:rPr>
          <w:rFonts w:ascii="Times New Roman" w:hAnsi="Times New Roman" w:cs="Times New Roman"/>
        </w:rPr>
        <w:t xml:space="preserve"> </w:t>
      </w:r>
      <w:r w:rsidR="00BC45AC" w:rsidRPr="00B332DA">
        <w:rPr>
          <w:rFonts w:ascii="Times New Roman" w:hAnsi="Times New Roman" w:cs="Times New Roman"/>
        </w:rPr>
        <w:t>5G</w:t>
      </w:r>
      <w:r w:rsidR="004D1396" w:rsidRPr="00B332DA">
        <w:rPr>
          <w:rFonts w:ascii="Times New Roman" w:hAnsi="Times New Roman" w:cs="Times New Roman"/>
        </w:rPr>
        <w:t xml:space="preserve"> has many benefits which </w:t>
      </w:r>
      <w:r w:rsidR="0078507D" w:rsidRPr="00B332DA">
        <w:rPr>
          <w:rFonts w:ascii="Times New Roman" w:hAnsi="Times New Roman" w:cs="Times New Roman"/>
        </w:rPr>
        <w:t>include</w:t>
      </w:r>
      <w:r w:rsidR="004D1396" w:rsidRPr="00B332DA">
        <w:rPr>
          <w:rFonts w:ascii="Times New Roman" w:hAnsi="Times New Roman" w:cs="Times New Roman"/>
        </w:rPr>
        <w:t xml:space="preserve"> extremely low latency, </w:t>
      </w:r>
      <w:r w:rsidR="00C125B3" w:rsidRPr="00B332DA">
        <w:rPr>
          <w:rFonts w:ascii="Times New Roman" w:hAnsi="Times New Roman" w:cs="Times New Roman"/>
        </w:rPr>
        <w:t>larger connection density</w:t>
      </w:r>
      <w:r w:rsidR="0078507D" w:rsidRPr="00B332DA">
        <w:rPr>
          <w:rFonts w:ascii="Times New Roman" w:hAnsi="Times New Roman" w:cs="Times New Roman"/>
        </w:rPr>
        <w:t>,</w:t>
      </w:r>
      <w:r w:rsidR="00C125B3" w:rsidRPr="00B332DA">
        <w:rPr>
          <w:rFonts w:ascii="Times New Roman" w:hAnsi="Times New Roman" w:cs="Times New Roman"/>
        </w:rPr>
        <w:t xml:space="preserve"> and faster data speed than its predecessor</w:t>
      </w:r>
      <w:r w:rsidR="003A485C" w:rsidRPr="00B332DA">
        <w:rPr>
          <w:rFonts w:ascii="Times New Roman" w:hAnsi="Times New Roman" w:cs="Times New Roman"/>
        </w:rPr>
        <w:t xml:space="preserve">. 5G </w:t>
      </w:r>
      <w:r w:rsidR="00D46ED3" w:rsidRPr="00B332DA">
        <w:rPr>
          <w:rFonts w:ascii="Times New Roman" w:hAnsi="Times New Roman" w:cs="Times New Roman"/>
        </w:rPr>
        <w:t>offers the experience of data speeds that defy the limits of conventional conne</w:t>
      </w:r>
      <w:r w:rsidR="00C2440C" w:rsidRPr="00B332DA">
        <w:rPr>
          <w:rFonts w:ascii="Times New Roman" w:hAnsi="Times New Roman" w:cs="Times New Roman"/>
        </w:rPr>
        <w:t>ctivity.</w:t>
      </w:r>
      <w:r w:rsidR="00562E60" w:rsidRPr="00B332DA">
        <w:rPr>
          <w:rFonts w:ascii="Times New Roman" w:hAnsi="Times New Roman" w:cs="Times New Roman"/>
        </w:rPr>
        <w:t xml:space="preserve"> 5G is creating an environment where </w:t>
      </w:r>
      <w:r w:rsidR="00727CA8" w:rsidRPr="00B332DA">
        <w:rPr>
          <w:rFonts w:ascii="Times New Roman" w:hAnsi="Times New Roman" w:cs="Times New Roman"/>
        </w:rPr>
        <w:t>gaming, augmented reality (AR)</w:t>
      </w:r>
      <w:r w:rsidR="0078507D" w:rsidRPr="00B332DA">
        <w:rPr>
          <w:rFonts w:ascii="Times New Roman" w:hAnsi="Times New Roman" w:cs="Times New Roman"/>
        </w:rPr>
        <w:t>,</w:t>
      </w:r>
      <w:r w:rsidR="00727CA8" w:rsidRPr="00B332DA">
        <w:rPr>
          <w:rFonts w:ascii="Times New Roman" w:hAnsi="Times New Roman" w:cs="Times New Roman"/>
        </w:rPr>
        <w:t xml:space="preserve"> and critical </w:t>
      </w:r>
      <w:r w:rsidR="005C0140" w:rsidRPr="00B332DA">
        <w:rPr>
          <w:rFonts w:ascii="Times New Roman" w:hAnsi="Times New Roman" w:cs="Times New Roman"/>
        </w:rPr>
        <w:t xml:space="preserve">applications flourish seamlessly. </w:t>
      </w:r>
      <w:r w:rsidR="008D35F1" w:rsidRPr="00B332DA">
        <w:rPr>
          <w:rFonts w:ascii="Times New Roman" w:hAnsi="Times New Roman" w:cs="Times New Roman"/>
        </w:rPr>
        <w:t>5G is a game changer for IoT (Internet of Things) as well</w:t>
      </w:r>
      <w:r w:rsidR="00023355" w:rsidRPr="00B332DA">
        <w:rPr>
          <w:rFonts w:ascii="Times New Roman" w:hAnsi="Times New Roman" w:cs="Times New Roman"/>
        </w:rPr>
        <w:t xml:space="preserve"> as it supports a massive number </w:t>
      </w:r>
      <w:r w:rsidR="0080580B" w:rsidRPr="00B332DA">
        <w:rPr>
          <w:rFonts w:ascii="Times New Roman" w:hAnsi="Times New Roman" w:cs="Times New Roman"/>
        </w:rPr>
        <w:t>of simultaneous connections per unit area.</w:t>
      </w:r>
      <w:r w:rsidR="00A804EA" w:rsidRPr="00B332DA">
        <w:rPr>
          <w:rFonts w:ascii="Times New Roman" w:hAnsi="Times New Roman" w:cs="Times New Roman"/>
        </w:rPr>
        <w:t xml:space="preserve"> 5G network</w:t>
      </w:r>
      <w:r w:rsidR="003D550D" w:rsidRPr="00B332DA">
        <w:rPr>
          <w:rFonts w:ascii="Times New Roman" w:hAnsi="Times New Roman" w:cs="Times New Roman"/>
        </w:rPr>
        <w:t xml:space="preserve"> technology</w:t>
      </w:r>
      <w:r w:rsidR="00A804EA" w:rsidRPr="00B332DA">
        <w:rPr>
          <w:rFonts w:ascii="Times New Roman" w:hAnsi="Times New Roman" w:cs="Times New Roman"/>
        </w:rPr>
        <w:t xml:space="preserve"> can even create </w:t>
      </w:r>
      <w:r w:rsidR="008E6885" w:rsidRPr="00B332DA">
        <w:rPr>
          <w:rFonts w:ascii="Times New Roman" w:hAnsi="Times New Roman" w:cs="Times New Roman"/>
        </w:rPr>
        <w:t>a modern society using virtual reality technologies</w:t>
      </w:r>
      <w:r w:rsidR="003D550D" w:rsidRPr="00B332DA">
        <w:rPr>
          <w:rFonts w:ascii="Times New Roman" w:hAnsi="Times New Roman" w:cs="Times New Roman"/>
        </w:rPr>
        <w:t xml:space="preserve">. </w:t>
      </w:r>
      <w:r w:rsidR="00E8226F" w:rsidRPr="00B332DA">
        <w:rPr>
          <w:rFonts w:ascii="Times New Roman" w:hAnsi="Times New Roman" w:cs="Times New Roman"/>
        </w:rPr>
        <w:t>Along with the use</w:t>
      </w:r>
      <w:r w:rsidR="00106689" w:rsidRPr="00B332DA">
        <w:rPr>
          <w:rFonts w:ascii="Times New Roman" w:hAnsi="Times New Roman" w:cs="Times New Roman"/>
        </w:rPr>
        <w:t xml:space="preserve"> of the </w:t>
      </w:r>
      <w:r w:rsidR="00F51B13">
        <w:rPr>
          <w:rFonts w:ascii="Times New Roman" w:hAnsi="Times New Roman" w:cs="Times New Roman"/>
        </w:rPr>
        <w:t>recently assigned</w:t>
      </w:r>
      <w:r w:rsidR="00106689" w:rsidRPr="00B332DA">
        <w:rPr>
          <w:rFonts w:ascii="Times New Roman" w:hAnsi="Times New Roman" w:cs="Times New Roman"/>
        </w:rPr>
        <w:t xml:space="preserve"> spectrum of the microwave band (</w:t>
      </w:r>
      <w:r w:rsidR="00BE240A" w:rsidRPr="00B332DA">
        <w:rPr>
          <w:rFonts w:ascii="Times New Roman" w:hAnsi="Times New Roman" w:cs="Times New Roman"/>
        </w:rPr>
        <w:t xml:space="preserve">3.3-4.2 GHz), 5G also </w:t>
      </w:r>
      <w:r w:rsidR="00627259" w:rsidRPr="00B332DA">
        <w:rPr>
          <w:rFonts w:ascii="Times New Roman" w:hAnsi="Times New Roman" w:cs="Times New Roman"/>
        </w:rPr>
        <w:t xml:space="preserve">provides </w:t>
      </w:r>
      <w:r w:rsidR="005952FD" w:rsidRPr="00B332DA">
        <w:rPr>
          <w:rFonts w:ascii="Times New Roman" w:hAnsi="Times New Roman" w:cs="Times New Roman"/>
        </w:rPr>
        <w:t xml:space="preserve">greatly increasing data rates </w:t>
      </w:r>
      <w:r w:rsidR="00123D9E">
        <w:rPr>
          <w:rFonts w:ascii="Times New Roman" w:hAnsi="Times New Roman" w:cs="Times New Roman"/>
        </w:rPr>
        <w:t xml:space="preserve">which is </w:t>
      </w:r>
      <w:r w:rsidR="005952FD" w:rsidRPr="00B332DA">
        <w:rPr>
          <w:rFonts w:ascii="Times New Roman" w:hAnsi="Times New Roman" w:cs="Times New Roman"/>
        </w:rPr>
        <w:t>up to 10 Gbps</w:t>
      </w:r>
      <w:r w:rsidR="00775CD1">
        <w:rPr>
          <w:rFonts w:ascii="Times New Roman" w:hAnsi="Times New Roman" w:cs="Times New Roman"/>
        </w:rPr>
        <w:t xml:space="preserve">, </w:t>
      </w:r>
      <w:r w:rsidR="00775CD1" w:rsidRPr="00B332DA">
        <w:rPr>
          <w:rFonts w:ascii="Times New Roman" w:hAnsi="Times New Roman" w:cs="Times New Roman"/>
        </w:rPr>
        <w:t>for the first time</w:t>
      </w:r>
      <w:r w:rsidR="00123D9E">
        <w:rPr>
          <w:rFonts w:ascii="Times New Roman" w:hAnsi="Times New Roman" w:cs="Times New Roman"/>
        </w:rPr>
        <w:t xml:space="preserve"> </w:t>
      </w:r>
      <w:r w:rsidR="00AF6017" w:rsidRPr="00B332DA">
        <w:rPr>
          <w:rFonts w:ascii="Times New Roman" w:hAnsi="Times New Roman" w:cs="Times New Roman"/>
        </w:rPr>
        <w:t>by innovatively using the millimeter-wave band</w:t>
      </w:r>
      <w:r w:rsidR="00A81116" w:rsidRPr="00B332DA">
        <w:rPr>
          <w:rFonts w:ascii="Times New Roman" w:hAnsi="Times New Roman" w:cs="Times New Roman"/>
        </w:rPr>
        <w:t>.</w:t>
      </w:r>
      <w:r w:rsidR="00502D9B" w:rsidRPr="00B332DA">
        <w:rPr>
          <w:rFonts w:ascii="Times New Roman" w:hAnsi="Times New Roman" w:cs="Times New Roman"/>
        </w:rPr>
        <w:t xml:space="preserve"> </w:t>
      </w:r>
      <w:r w:rsidR="008C400D" w:rsidRPr="00B332DA">
        <w:rPr>
          <w:rFonts w:ascii="Times New Roman" w:hAnsi="Times New Roman" w:cs="Times New Roman"/>
        </w:rPr>
        <w:t>Th</w:t>
      </w:r>
      <w:r w:rsidR="00E51499">
        <w:rPr>
          <w:rFonts w:ascii="Times New Roman" w:hAnsi="Times New Roman" w:cs="Times New Roman"/>
        </w:rPr>
        <w:t xml:space="preserve">e </w:t>
      </w:r>
      <w:r w:rsidR="008C400D" w:rsidRPr="00B332DA">
        <w:rPr>
          <w:rFonts w:ascii="Times New Roman" w:hAnsi="Times New Roman" w:cs="Times New Roman"/>
        </w:rPr>
        <w:t>major 5G usage scenar</w:t>
      </w:r>
      <w:r w:rsidR="00C43604" w:rsidRPr="00B332DA">
        <w:rPr>
          <w:rFonts w:ascii="Times New Roman" w:hAnsi="Times New Roman" w:cs="Times New Roman"/>
        </w:rPr>
        <w:t>ios</w:t>
      </w:r>
      <w:r w:rsidR="00CB01F2">
        <w:rPr>
          <w:rFonts w:ascii="Times New Roman" w:hAnsi="Times New Roman" w:cs="Times New Roman"/>
        </w:rPr>
        <w:t xml:space="preserve"> that were</w:t>
      </w:r>
      <w:r w:rsidR="00C43604" w:rsidRPr="00B332DA">
        <w:rPr>
          <w:rFonts w:ascii="Times New Roman" w:hAnsi="Times New Roman" w:cs="Times New Roman"/>
        </w:rPr>
        <w:t xml:space="preserve"> proposed by </w:t>
      </w:r>
      <w:r w:rsidR="004C6924">
        <w:rPr>
          <w:rFonts w:ascii="Times New Roman" w:hAnsi="Times New Roman" w:cs="Times New Roman"/>
        </w:rPr>
        <w:t>International Mobile Telecommunications</w:t>
      </w:r>
      <w:r w:rsidR="00C43604" w:rsidRPr="00B332DA">
        <w:rPr>
          <w:rFonts w:ascii="Times New Roman" w:hAnsi="Times New Roman" w:cs="Times New Roman"/>
        </w:rPr>
        <w:t xml:space="preserve"> 2020 were E</w:t>
      </w:r>
      <w:r w:rsidR="006708BC" w:rsidRPr="00B332DA">
        <w:rPr>
          <w:rFonts w:ascii="Times New Roman" w:hAnsi="Times New Roman" w:cs="Times New Roman"/>
        </w:rPr>
        <w:t>nhanced Mobile Broad-Band (</w:t>
      </w:r>
      <w:r w:rsidR="0087040C">
        <w:rPr>
          <w:rFonts w:ascii="Times New Roman" w:hAnsi="Times New Roman" w:cs="Times New Roman"/>
        </w:rPr>
        <w:t>EMBB</w:t>
      </w:r>
      <w:r w:rsidR="006708BC" w:rsidRPr="00B332DA">
        <w:rPr>
          <w:rFonts w:ascii="Times New Roman" w:hAnsi="Times New Roman" w:cs="Times New Roman"/>
        </w:rPr>
        <w:t xml:space="preserve">), </w:t>
      </w:r>
      <w:r w:rsidR="008E4BF3" w:rsidRPr="00B332DA">
        <w:rPr>
          <w:rFonts w:ascii="Times New Roman" w:hAnsi="Times New Roman" w:cs="Times New Roman"/>
        </w:rPr>
        <w:t>Ultra-</w:t>
      </w:r>
      <w:r w:rsidR="006D7DBF">
        <w:rPr>
          <w:rFonts w:ascii="Times New Roman" w:hAnsi="Times New Roman" w:cs="Times New Roman"/>
        </w:rPr>
        <w:t>R</w:t>
      </w:r>
      <w:r w:rsidR="008E4BF3" w:rsidRPr="00B332DA">
        <w:rPr>
          <w:rFonts w:ascii="Times New Roman" w:hAnsi="Times New Roman" w:cs="Times New Roman"/>
        </w:rPr>
        <w:t xml:space="preserve">eliable and </w:t>
      </w:r>
      <w:r w:rsidR="006D7DBF">
        <w:rPr>
          <w:rFonts w:ascii="Times New Roman" w:hAnsi="Times New Roman" w:cs="Times New Roman"/>
        </w:rPr>
        <w:t>L</w:t>
      </w:r>
      <w:r w:rsidR="008E4BF3" w:rsidRPr="00B332DA">
        <w:rPr>
          <w:rFonts w:ascii="Times New Roman" w:hAnsi="Times New Roman" w:cs="Times New Roman"/>
        </w:rPr>
        <w:t xml:space="preserve">ow </w:t>
      </w:r>
      <w:r w:rsidR="006D7DBF">
        <w:rPr>
          <w:rFonts w:ascii="Times New Roman" w:hAnsi="Times New Roman" w:cs="Times New Roman"/>
        </w:rPr>
        <w:t>L</w:t>
      </w:r>
      <w:r w:rsidR="008E4BF3" w:rsidRPr="00B332DA">
        <w:rPr>
          <w:rFonts w:ascii="Times New Roman" w:hAnsi="Times New Roman" w:cs="Times New Roman"/>
        </w:rPr>
        <w:t xml:space="preserve">atency </w:t>
      </w:r>
      <w:r w:rsidR="006D7DBF">
        <w:rPr>
          <w:rFonts w:ascii="Times New Roman" w:hAnsi="Times New Roman" w:cs="Times New Roman"/>
        </w:rPr>
        <w:t>C</w:t>
      </w:r>
      <w:r w:rsidR="008E4BF3" w:rsidRPr="00B332DA">
        <w:rPr>
          <w:rFonts w:ascii="Times New Roman" w:hAnsi="Times New Roman" w:cs="Times New Roman"/>
        </w:rPr>
        <w:t>ommunications (URLLC)</w:t>
      </w:r>
      <w:r w:rsidR="0078507D" w:rsidRPr="00B332DA">
        <w:rPr>
          <w:rFonts w:ascii="Times New Roman" w:hAnsi="Times New Roman" w:cs="Times New Roman"/>
        </w:rPr>
        <w:t>,</w:t>
      </w:r>
      <w:r w:rsidR="008E4BF3" w:rsidRPr="00B332DA">
        <w:rPr>
          <w:rFonts w:ascii="Times New Roman" w:hAnsi="Times New Roman" w:cs="Times New Roman"/>
        </w:rPr>
        <w:t xml:space="preserve"> and Massive </w:t>
      </w:r>
      <w:r w:rsidR="00CA7D78" w:rsidRPr="00B332DA">
        <w:rPr>
          <w:rFonts w:ascii="Times New Roman" w:hAnsi="Times New Roman" w:cs="Times New Roman"/>
        </w:rPr>
        <w:t>Machine Type Communication (MMTC).</w:t>
      </w:r>
      <w:r w:rsidR="00D62F7C" w:rsidRPr="00B332DA">
        <w:rPr>
          <w:rFonts w:ascii="Times New Roman" w:hAnsi="Times New Roman" w:cs="Times New Roman"/>
        </w:rPr>
        <w:t xml:space="preserve"> Nearly </w:t>
      </w:r>
      <w:r w:rsidR="0043502D" w:rsidRPr="00B332DA">
        <w:rPr>
          <w:rFonts w:ascii="Times New Roman" w:hAnsi="Times New Roman" w:cs="Times New Roman"/>
        </w:rPr>
        <w:t xml:space="preserve">200 times faster than the 4G network, </w:t>
      </w:r>
      <w:r w:rsidR="000E1269">
        <w:rPr>
          <w:rFonts w:ascii="Times New Roman" w:hAnsi="Times New Roman" w:cs="Times New Roman"/>
        </w:rPr>
        <w:t xml:space="preserve">In ideal conditions, </w:t>
      </w:r>
      <w:r w:rsidR="0043502D" w:rsidRPr="00B332DA">
        <w:rPr>
          <w:rFonts w:ascii="Times New Roman" w:hAnsi="Times New Roman" w:cs="Times New Roman"/>
        </w:rPr>
        <w:t xml:space="preserve">5G </w:t>
      </w:r>
      <w:r w:rsidR="000E1269">
        <w:rPr>
          <w:rFonts w:ascii="Times New Roman" w:hAnsi="Times New Roman" w:cs="Times New Roman"/>
        </w:rPr>
        <w:t>has the ability to</w:t>
      </w:r>
      <w:r w:rsidR="0043502D" w:rsidRPr="00B332DA">
        <w:rPr>
          <w:rFonts w:ascii="Times New Roman" w:hAnsi="Times New Roman" w:cs="Times New Roman"/>
        </w:rPr>
        <w:t xml:space="preserve"> deliver speeds up to 20 Gbps </w:t>
      </w:r>
      <w:r w:rsidR="006277E5" w:rsidRPr="00B332DA">
        <w:rPr>
          <w:rFonts w:ascii="Times New Roman" w:hAnsi="Times New Roman" w:cs="Times New Roman"/>
        </w:rPr>
        <w:t xml:space="preserve">and average data rates </w:t>
      </w:r>
      <w:r w:rsidR="00E46AA6" w:rsidRPr="00B332DA">
        <w:rPr>
          <w:rFonts w:ascii="Times New Roman" w:hAnsi="Times New Roman" w:cs="Times New Roman"/>
        </w:rPr>
        <w:t>of over 100 Mbps</w:t>
      </w:r>
      <w:r w:rsidR="0093521B" w:rsidRPr="00B332DA">
        <w:rPr>
          <w:rFonts w:ascii="Times New Roman" w:hAnsi="Times New Roman" w:cs="Times New Roman"/>
        </w:rPr>
        <w:t>.</w:t>
      </w:r>
      <w:r w:rsidR="009D5652" w:rsidRPr="00B332DA">
        <w:rPr>
          <w:rFonts w:ascii="Times New Roman" w:hAnsi="Times New Roman" w:cs="Times New Roman"/>
        </w:rPr>
        <w:t xml:space="preserve"> In essence, 5G </w:t>
      </w:r>
      <w:r w:rsidR="00FD172B" w:rsidRPr="00B332DA">
        <w:rPr>
          <w:rFonts w:ascii="Times New Roman" w:hAnsi="Times New Roman" w:cs="Times New Roman"/>
        </w:rPr>
        <w:t xml:space="preserve">opens up a world </w:t>
      </w:r>
      <w:r w:rsidR="002E5D30" w:rsidRPr="00B332DA">
        <w:rPr>
          <w:rFonts w:ascii="Times New Roman" w:hAnsi="Times New Roman" w:cs="Times New Roman"/>
        </w:rPr>
        <w:t>of exciting possibilities, this means we connect quicker, talk clearer</w:t>
      </w:r>
      <w:r w:rsidR="003B06CA" w:rsidRPr="00B332DA">
        <w:rPr>
          <w:rFonts w:ascii="Times New Roman" w:hAnsi="Times New Roman" w:cs="Times New Roman"/>
        </w:rPr>
        <w:t xml:space="preserve"> and we can even work together </w:t>
      </w:r>
      <w:r w:rsidR="004A5D0B" w:rsidRPr="00B332DA">
        <w:rPr>
          <w:rFonts w:ascii="Times New Roman" w:hAnsi="Times New Roman" w:cs="Times New Roman"/>
        </w:rPr>
        <w:t>in</w:t>
      </w:r>
      <w:r w:rsidR="00FE25F1" w:rsidRPr="00B332DA">
        <w:rPr>
          <w:rFonts w:ascii="Times New Roman" w:hAnsi="Times New Roman" w:cs="Times New Roman"/>
        </w:rPr>
        <w:t xml:space="preserve"> ways we never thought </w:t>
      </w:r>
      <w:r w:rsidR="007D71D7" w:rsidRPr="00B332DA">
        <w:rPr>
          <w:rFonts w:ascii="Times New Roman" w:hAnsi="Times New Roman" w:cs="Times New Roman"/>
        </w:rPr>
        <w:t xml:space="preserve">possible. 5G is giving our digital world a turbo boost, which makes everything </w:t>
      </w:r>
      <w:r w:rsidR="00D92FC5" w:rsidRPr="00B332DA">
        <w:rPr>
          <w:rFonts w:ascii="Times New Roman" w:hAnsi="Times New Roman" w:cs="Times New Roman"/>
        </w:rPr>
        <w:t>smoother and more efficient.</w:t>
      </w:r>
    </w:p>
    <w:p w14:paraId="0286CB70" w14:textId="77777777" w:rsidR="00845C19" w:rsidRDefault="00845C19" w:rsidP="004E5AC7">
      <w:pPr>
        <w:ind w:left="360"/>
        <w:jc w:val="both"/>
        <w:rPr>
          <w:rFonts w:ascii="Times New Roman" w:hAnsi="Times New Roman" w:cs="Times New Roman"/>
        </w:rPr>
        <w:sectPr w:rsidR="00845C19" w:rsidSect="00FE0BA3">
          <w:type w:val="continuous"/>
          <w:pgSz w:w="12240" w:h="15840"/>
          <w:pgMar w:top="1440" w:right="1440" w:bottom="1440" w:left="1440" w:header="720" w:footer="720" w:gutter="0"/>
          <w:cols w:space="709"/>
          <w:titlePg/>
          <w:docGrid w:linePitch="360"/>
        </w:sectPr>
      </w:pPr>
    </w:p>
    <w:p w14:paraId="0EF2B334" w14:textId="4DAFD387" w:rsidR="00CB09F3" w:rsidRDefault="00CB09F3" w:rsidP="00855895">
      <w:pPr>
        <w:ind w:left="720"/>
        <w:jc w:val="both"/>
        <w:rPr>
          <w:rFonts w:ascii="Times New Roman" w:hAnsi="Times New Roman" w:cs="Times New Roman"/>
        </w:rPr>
      </w:pPr>
      <w:r w:rsidRPr="006F5BD6">
        <w:rPr>
          <w:rFonts w:ascii="Times New Roman" w:hAnsi="Times New Roman" w:cs="Times New Roman"/>
          <w:noProof/>
        </w:rPr>
        <w:drawing>
          <wp:inline distT="0" distB="0" distL="0" distR="0" wp14:anchorId="6D52B06A" wp14:editId="03239226">
            <wp:extent cx="5494020" cy="2567940"/>
            <wp:effectExtent l="0" t="0" r="0" b="3810"/>
            <wp:docPr id="69845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452278" name="Picture 698452278"/>
                    <pic:cNvPicPr/>
                  </pic:nvPicPr>
                  <pic:blipFill rotWithShape="1">
                    <a:blip r:embed="rId11"/>
                    <a:srcRect l="7436" t="628" r="128" b="5575"/>
                    <a:stretch/>
                  </pic:blipFill>
                  <pic:spPr bwMode="auto">
                    <a:xfrm>
                      <a:off x="0" y="0"/>
                      <a:ext cx="5494020" cy="2567940"/>
                    </a:xfrm>
                    <a:prstGeom prst="rect">
                      <a:avLst/>
                    </a:prstGeom>
                    <a:ln>
                      <a:noFill/>
                    </a:ln>
                    <a:extLst>
                      <a:ext uri="{53640926-AAD7-44D8-BBD7-CCE9431645EC}">
                        <a14:shadowObscured xmlns:a14="http://schemas.microsoft.com/office/drawing/2010/main"/>
                      </a:ext>
                    </a:extLst>
                  </pic:spPr>
                </pic:pic>
              </a:graphicData>
            </a:graphic>
          </wp:inline>
        </w:drawing>
      </w:r>
    </w:p>
    <w:p w14:paraId="7A8373DA" w14:textId="18D6D79B" w:rsidR="00CB09F3" w:rsidRDefault="00855895" w:rsidP="00855895">
      <w:pPr>
        <w:ind w:left="1440"/>
        <w:jc w:val="both"/>
        <w:rPr>
          <w:rFonts w:ascii="Times New Roman" w:hAnsi="Times New Roman" w:cs="Times New Roman"/>
        </w:rPr>
      </w:pPr>
      <w:r>
        <w:rPr>
          <w:rFonts w:ascii="Times New Roman" w:hAnsi="Times New Roman" w:cs="Times New Roman"/>
        </w:rPr>
        <w:t>Fig.2. Evolution of network communication from 1G to 5g.</w:t>
      </w:r>
    </w:p>
    <w:p w14:paraId="56F1A919" w14:textId="77777777" w:rsidR="00855895" w:rsidRDefault="00855895" w:rsidP="00855895">
      <w:pPr>
        <w:ind w:left="1440"/>
        <w:jc w:val="both"/>
        <w:rPr>
          <w:rFonts w:ascii="Times New Roman" w:hAnsi="Times New Roman" w:cs="Times New Roman"/>
        </w:rPr>
      </w:pPr>
    </w:p>
    <w:p w14:paraId="77728CBB" w14:textId="42A82425" w:rsidR="00454A77" w:rsidRPr="00E50695" w:rsidRDefault="00235B13" w:rsidP="00E50695">
      <w:pPr>
        <w:pStyle w:val="Heading2"/>
        <w:numPr>
          <w:ilvl w:val="0"/>
          <w:numId w:val="27"/>
        </w:numPr>
        <w:rPr>
          <w:rFonts w:ascii="Times New Roman" w:hAnsi="Times New Roman" w:cs="Times New Roman"/>
        </w:rPr>
      </w:pPr>
      <w:r w:rsidRPr="00E50695">
        <w:rPr>
          <w:rFonts w:ascii="Times New Roman" w:hAnsi="Times New Roman" w:cs="Times New Roman"/>
        </w:rPr>
        <w:t>Network Architecture</w:t>
      </w:r>
      <w:r w:rsidR="003856E0" w:rsidRPr="00E50695">
        <w:rPr>
          <w:rFonts w:ascii="Times New Roman" w:hAnsi="Times New Roman" w:cs="Times New Roman"/>
        </w:rPr>
        <w:t xml:space="preserve"> And Future Scope</w:t>
      </w:r>
      <w:r w:rsidRPr="00E50695">
        <w:rPr>
          <w:rFonts w:ascii="Times New Roman" w:hAnsi="Times New Roman" w:cs="Times New Roman"/>
        </w:rPr>
        <w:t>:</w:t>
      </w:r>
      <w:r w:rsidR="00D62F7C" w:rsidRPr="00E50695">
        <w:rPr>
          <w:rFonts w:ascii="Times New Roman" w:hAnsi="Times New Roman" w:cs="Times New Roman"/>
        </w:rPr>
        <w:t xml:space="preserve"> </w:t>
      </w:r>
    </w:p>
    <w:p w14:paraId="4D1A9609" w14:textId="77777777" w:rsidR="00397E52" w:rsidRDefault="00397E52" w:rsidP="00E50695">
      <w:pPr>
        <w:rPr>
          <w:rFonts w:ascii="Times New Roman" w:hAnsi="Times New Roman" w:cs="Times New Roman"/>
        </w:rPr>
        <w:sectPr w:rsidR="00397E52" w:rsidSect="00FE0BA3">
          <w:type w:val="continuous"/>
          <w:pgSz w:w="12240" w:h="15840"/>
          <w:pgMar w:top="1440" w:right="1440" w:bottom="1440" w:left="1440" w:header="720" w:footer="720" w:gutter="0"/>
          <w:cols w:space="709"/>
          <w:titlePg/>
          <w:docGrid w:linePitch="360"/>
        </w:sectPr>
      </w:pPr>
    </w:p>
    <w:p w14:paraId="5E122B7F" w14:textId="13B9FCB2" w:rsidR="00235B13" w:rsidRDefault="00446768" w:rsidP="00E50695">
      <w:pPr>
        <w:ind w:left="360"/>
        <w:jc w:val="both"/>
        <w:rPr>
          <w:rFonts w:ascii="Times New Roman" w:hAnsi="Times New Roman" w:cs="Times New Roman"/>
        </w:rPr>
      </w:pPr>
      <w:r>
        <w:rPr>
          <w:rFonts w:ascii="Times New Roman" w:hAnsi="Times New Roman" w:cs="Times New Roman"/>
        </w:rPr>
        <w:t>As</w:t>
      </w:r>
      <w:r w:rsidR="00242E1F">
        <w:rPr>
          <w:rFonts w:ascii="Times New Roman" w:hAnsi="Times New Roman" w:cs="Times New Roman"/>
        </w:rPr>
        <w:t xml:space="preserve"> of now,</w:t>
      </w:r>
      <w:r>
        <w:rPr>
          <w:rFonts w:ascii="Times New Roman" w:hAnsi="Times New Roman" w:cs="Times New Roman"/>
        </w:rPr>
        <w:t xml:space="preserve"> 6G technology is under development, </w:t>
      </w:r>
      <w:r w:rsidR="00242E1F">
        <w:rPr>
          <w:rFonts w:ascii="Times New Roman" w:hAnsi="Times New Roman" w:cs="Times New Roman"/>
        </w:rPr>
        <w:t>and s</w:t>
      </w:r>
      <w:r w:rsidR="006166CE">
        <w:rPr>
          <w:rFonts w:ascii="Times New Roman" w:hAnsi="Times New Roman" w:cs="Times New Roman"/>
        </w:rPr>
        <w:t xml:space="preserve">till in </w:t>
      </w:r>
      <w:r w:rsidR="00F67A14">
        <w:rPr>
          <w:rFonts w:ascii="Times New Roman" w:hAnsi="Times New Roman" w:cs="Times New Roman"/>
        </w:rPr>
        <w:t>the conceptual and early stages, so</w:t>
      </w:r>
      <w:r w:rsidR="00F97DA7">
        <w:rPr>
          <w:rFonts w:ascii="Times New Roman" w:hAnsi="Times New Roman" w:cs="Times New Roman"/>
        </w:rPr>
        <w:t xml:space="preserve"> no such standardized network architecture </w:t>
      </w:r>
      <w:r w:rsidR="00D06214">
        <w:rPr>
          <w:rFonts w:ascii="Times New Roman" w:hAnsi="Times New Roman" w:cs="Times New Roman"/>
        </w:rPr>
        <w:t>has</w:t>
      </w:r>
      <w:r w:rsidR="00386AC9">
        <w:rPr>
          <w:rFonts w:ascii="Times New Roman" w:hAnsi="Times New Roman" w:cs="Times New Roman"/>
        </w:rPr>
        <w:t xml:space="preserve"> been universally agreed upon. </w:t>
      </w:r>
      <w:r w:rsidR="000572CD">
        <w:rPr>
          <w:rFonts w:ascii="Times New Roman" w:hAnsi="Times New Roman" w:cs="Times New Roman"/>
        </w:rPr>
        <w:t xml:space="preserve"> But according to the collected information by our research we can </w:t>
      </w:r>
      <w:r w:rsidR="00AA0DEC">
        <w:rPr>
          <w:rFonts w:ascii="Times New Roman" w:hAnsi="Times New Roman" w:cs="Times New Roman"/>
        </w:rPr>
        <w:t xml:space="preserve">just provide an overview or some insights based on the trends </w:t>
      </w:r>
      <w:r w:rsidR="00797A14">
        <w:rPr>
          <w:rFonts w:ascii="Times New Roman" w:hAnsi="Times New Roman" w:cs="Times New Roman"/>
        </w:rPr>
        <w:t xml:space="preserve">and </w:t>
      </w:r>
      <w:r w:rsidR="009B6E15">
        <w:rPr>
          <w:rFonts w:ascii="Times New Roman" w:hAnsi="Times New Roman" w:cs="Times New Roman"/>
        </w:rPr>
        <w:t>considerations</w:t>
      </w:r>
      <w:r w:rsidR="00797A14">
        <w:rPr>
          <w:rFonts w:ascii="Times New Roman" w:hAnsi="Times New Roman" w:cs="Times New Roman"/>
        </w:rPr>
        <w:t xml:space="preserve"> in the evolution of network communication</w:t>
      </w:r>
      <w:r w:rsidR="00332207">
        <w:rPr>
          <w:rFonts w:ascii="Times New Roman" w:hAnsi="Times New Roman" w:cs="Times New Roman"/>
        </w:rPr>
        <w:t>:</w:t>
      </w:r>
    </w:p>
    <w:p w14:paraId="2CBC3174" w14:textId="674AE913" w:rsidR="009C1783" w:rsidRDefault="00FE7D72" w:rsidP="00E50695">
      <w:pPr>
        <w:pStyle w:val="ListParagraph"/>
        <w:numPr>
          <w:ilvl w:val="0"/>
          <w:numId w:val="31"/>
        </w:numPr>
        <w:ind w:left="360"/>
        <w:jc w:val="both"/>
        <w:rPr>
          <w:rFonts w:ascii="Times New Roman" w:hAnsi="Times New Roman" w:cs="Times New Roman"/>
        </w:rPr>
      </w:pPr>
      <w:r w:rsidRPr="00794322">
        <w:rPr>
          <w:rFonts w:ascii="Times New Roman" w:hAnsi="Times New Roman" w:cs="Times New Roman"/>
          <w:b/>
          <w:bCs/>
        </w:rPr>
        <w:t>Artificial Intelligence</w:t>
      </w:r>
      <w:r w:rsidR="00950766" w:rsidRPr="00794322">
        <w:rPr>
          <w:rFonts w:ascii="Times New Roman" w:hAnsi="Times New Roman" w:cs="Times New Roman"/>
          <w:b/>
          <w:bCs/>
        </w:rPr>
        <w:t xml:space="preserve"> (AI) Integration:</w:t>
      </w:r>
      <w:r w:rsidR="00950766">
        <w:rPr>
          <w:rFonts w:ascii="Times New Roman" w:hAnsi="Times New Roman" w:cs="Times New Roman"/>
        </w:rPr>
        <w:t xml:space="preserve"> </w:t>
      </w:r>
      <w:r w:rsidR="004F1D1C">
        <w:rPr>
          <w:rFonts w:ascii="Times New Roman" w:hAnsi="Times New Roman" w:cs="Times New Roman"/>
        </w:rPr>
        <w:t>A</w:t>
      </w:r>
      <w:r w:rsidR="00D80C31">
        <w:rPr>
          <w:rFonts w:ascii="Times New Roman" w:hAnsi="Times New Roman" w:cs="Times New Roman"/>
        </w:rPr>
        <w:t xml:space="preserve">rtificial Intelligence And Machine Learning are expected to </w:t>
      </w:r>
      <w:r w:rsidR="000316D9">
        <w:rPr>
          <w:rFonts w:ascii="Times New Roman" w:hAnsi="Times New Roman" w:cs="Times New Roman"/>
        </w:rPr>
        <w:t>have</w:t>
      </w:r>
      <w:r w:rsidR="00D80C31">
        <w:rPr>
          <w:rFonts w:ascii="Times New Roman" w:hAnsi="Times New Roman" w:cs="Times New Roman"/>
        </w:rPr>
        <w:t xml:space="preserve"> a </w:t>
      </w:r>
      <w:r w:rsidR="000316D9">
        <w:rPr>
          <w:rFonts w:ascii="Times New Roman" w:hAnsi="Times New Roman" w:cs="Times New Roman"/>
        </w:rPr>
        <w:t>pivotal</w:t>
      </w:r>
      <w:r w:rsidR="00D80C31">
        <w:rPr>
          <w:rFonts w:ascii="Times New Roman" w:hAnsi="Times New Roman" w:cs="Times New Roman"/>
        </w:rPr>
        <w:t xml:space="preserve"> role </w:t>
      </w:r>
      <w:r w:rsidR="009B6E15">
        <w:rPr>
          <w:rFonts w:ascii="Times New Roman" w:hAnsi="Times New Roman" w:cs="Times New Roman"/>
        </w:rPr>
        <w:t>in</w:t>
      </w:r>
      <w:r w:rsidR="005070AB">
        <w:rPr>
          <w:rFonts w:ascii="Times New Roman" w:hAnsi="Times New Roman" w:cs="Times New Roman"/>
        </w:rPr>
        <w:t xml:space="preserve"> various tasks in the sixth generation of mobile </w:t>
      </w:r>
      <w:r w:rsidR="009B6E15">
        <w:rPr>
          <w:rFonts w:ascii="Times New Roman" w:hAnsi="Times New Roman" w:cs="Times New Roman"/>
        </w:rPr>
        <w:t>networks</w:t>
      </w:r>
      <w:r w:rsidR="005070AB">
        <w:rPr>
          <w:rFonts w:ascii="Times New Roman" w:hAnsi="Times New Roman" w:cs="Times New Roman"/>
        </w:rPr>
        <w:t xml:space="preserve">. Tasks like </w:t>
      </w:r>
      <w:r w:rsidR="006A34F9">
        <w:rPr>
          <w:rFonts w:ascii="Times New Roman" w:hAnsi="Times New Roman" w:cs="Times New Roman"/>
        </w:rPr>
        <w:t>network optimization, resource allocation</w:t>
      </w:r>
      <w:r w:rsidR="007658E5">
        <w:rPr>
          <w:rFonts w:ascii="Times New Roman" w:hAnsi="Times New Roman" w:cs="Times New Roman"/>
        </w:rPr>
        <w:t xml:space="preserve">, </w:t>
      </w:r>
      <w:r w:rsidR="009B6E15">
        <w:rPr>
          <w:rFonts w:ascii="Times New Roman" w:hAnsi="Times New Roman" w:cs="Times New Roman"/>
        </w:rPr>
        <w:t xml:space="preserve">and </w:t>
      </w:r>
      <w:r w:rsidR="007658E5">
        <w:rPr>
          <w:rFonts w:ascii="Times New Roman" w:hAnsi="Times New Roman" w:cs="Times New Roman"/>
        </w:rPr>
        <w:t>interference management will be done by</w:t>
      </w:r>
      <w:r w:rsidR="005B5EC1">
        <w:rPr>
          <w:rFonts w:ascii="Times New Roman" w:hAnsi="Times New Roman" w:cs="Times New Roman"/>
        </w:rPr>
        <w:t xml:space="preserve"> </w:t>
      </w:r>
      <w:r w:rsidR="009B6E15">
        <w:rPr>
          <w:rFonts w:ascii="Times New Roman" w:hAnsi="Times New Roman" w:cs="Times New Roman"/>
        </w:rPr>
        <w:t xml:space="preserve">the </w:t>
      </w:r>
      <w:r w:rsidR="007658E5">
        <w:rPr>
          <w:rFonts w:ascii="Times New Roman" w:hAnsi="Times New Roman" w:cs="Times New Roman"/>
        </w:rPr>
        <w:t>massive influence of</w:t>
      </w:r>
      <w:r w:rsidR="005B5EC1">
        <w:rPr>
          <w:rFonts w:ascii="Times New Roman" w:hAnsi="Times New Roman" w:cs="Times New Roman"/>
        </w:rPr>
        <w:t xml:space="preserve"> AI/ML. Many other tasks </w:t>
      </w:r>
      <w:r w:rsidR="00794322">
        <w:rPr>
          <w:rFonts w:ascii="Times New Roman" w:hAnsi="Times New Roman" w:cs="Times New Roman"/>
        </w:rPr>
        <w:t xml:space="preserve">of intelligence interaction between </w:t>
      </w:r>
      <w:r w:rsidR="009B6E15">
        <w:rPr>
          <w:rFonts w:ascii="Times New Roman" w:hAnsi="Times New Roman" w:cs="Times New Roman"/>
        </w:rPr>
        <w:t>humans</w:t>
      </w:r>
      <w:r w:rsidR="00794322">
        <w:rPr>
          <w:rFonts w:ascii="Times New Roman" w:hAnsi="Times New Roman" w:cs="Times New Roman"/>
        </w:rPr>
        <w:t xml:space="preserve"> and things will be improved</w:t>
      </w:r>
      <w:r w:rsidR="00912F26">
        <w:rPr>
          <w:rFonts w:ascii="Times New Roman" w:hAnsi="Times New Roman" w:cs="Times New Roman"/>
        </w:rPr>
        <w:t xml:space="preserve">, as of now the existing </w:t>
      </w:r>
      <w:r w:rsidR="009B6E15">
        <w:rPr>
          <w:rFonts w:ascii="Times New Roman" w:hAnsi="Times New Roman" w:cs="Times New Roman"/>
        </w:rPr>
        <w:t>interaction</w:t>
      </w:r>
      <w:r w:rsidR="00D42C06">
        <w:rPr>
          <w:rFonts w:ascii="Times New Roman" w:hAnsi="Times New Roman" w:cs="Times New Roman"/>
        </w:rPr>
        <w:t xml:space="preserve"> metho</w:t>
      </w:r>
      <w:r w:rsidR="00774B58">
        <w:rPr>
          <w:rFonts w:ascii="Times New Roman" w:hAnsi="Times New Roman" w:cs="Times New Roman"/>
        </w:rPr>
        <w:t>d</w:t>
      </w:r>
    </w:p>
    <w:p w14:paraId="1F00B959" w14:textId="6AF66225" w:rsidR="00774B58" w:rsidRDefault="00774B58" w:rsidP="00E50695">
      <w:pPr>
        <w:pStyle w:val="ListParagraph"/>
        <w:numPr>
          <w:ilvl w:val="0"/>
          <w:numId w:val="31"/>
        </w:numPr>
        <w:ind w:left="360"/>
        <w:jc w:val="both"/>
        <w:rPr>
          <w:rFonts w:ascii="Times New Roman" w:hAnsi="Times New Roman" w:cs="Times New Roman"/>
        </w:rPr>
        <w:sectPr w:rsidR="00774B58" w:rsidSect="00FE0BA3">
          <w:type w:val="continuous"/>
          <w:pgSz w:w="12240" w:h="15840"/>
          <w:pgMar w:top="1440" w:right="1440" w:bottom="1440" w:left="1440" w:header="720" w:footer="720" w:gutter="0"/>
          <w:cols w:space="709"/>
          <w:titlePg/>
          <w:docGrid w:linePitch="360"/>
        </w:sectPr>
      </w:pPr>
    </w:p>
    <w:p w14:paraId="0FFAB648" w14:textId="021D5BCE" w:rsidR="00C91A15" w:rsidRPr="00C91A15" w:rsidRDefault="00D42C06" w:rsidP="00C91A15">
      <w:pPr>
        <w:ind w:left="360"/>
        <w:jc w:val="both"/>
        <w:rPr>
          <w:rFonts w:ascii="Times New Roman" w:hAnsi="Times New Roman" w:cs="Times New Roman"/>
        </w:rPr>
        <w:sectPr w:rsidR="00C91A15" w:rsidRPr="00C91A15" w:rsidSect="00FE0BA3">
          <w:type w:val="continuous"/>
          <w:pgSz w:w="12240" w:h="15840"/>
          <w:pgMar w:top="1440" w:right="1440" w:bottom="1440" w:left="1440" w:header="720" w:footer="720" w:gutter="0"/>
          <w:cols w:space="709"/>
          <w:titlePg/>
          <w:docGrid w:linePitch="360"/>
        </w:sectPr>
      </w:pPr>
      <w:r w:rsidRPr="00774B58">
        <w:rPr>
          <w:rFonts w:ascii="Times New Roman" w:hAnsi="Times New Roman" w:cs="Times New Roman"/>
        </w:rPr>
        <w:t>are mostly passive relying methods,</w:t>
      </w:r>
      <w:r w:rsidR="002F2712" w:rsidRPr="00774B58">
        <w:rPr>
          <w:rFonts w:ascii="Times New Roman" w:hAnsi="Times New Roman" w:cs="Times New Roman"/>
        </w:rPr>
        <w:t xml:space="preserve"> For example, if technolo</w:t>
      </w:r>
      <w:r w:rsidR="00CA36A5" w:rsidRPr="00774B58">
        <w:rPr>
          <w:rFonts w:ascii="Times New Roman" w:hAnsi="Times New Roman" w:cs="Times New Roman"/>
        </w:rPr>
        <w:t>gies such as VR and robotics are used in manufacturing or agricultur</w:t>
      </w:r>
      <w:r w:rsidR="00A1583F" w:rsidRPr="00774B58">
        <w:rPr>
          <w:rFonts w:ascii="Times New Roman" w:hAnsi="Times New Roman" w:cs="Times New Roman"/>
        </w:rPr>
        <w:t xml:space="preserve">al production, then human hands will be free of load in </w:t>
      </w:r>
      <w:r w:rsidR="00BF09E3">
        <w:rPr>
          <w:rFonts w:ascii="Times New Roman" w:hAnsi="Times New Roman" w:cs="Times New Roman"/>
        </w:rPr>
        <w:t xml:space="preserve">the </w:t>
      </w:r>
      <w:r w:rsidR="00A1583F" w:rsidRPr="00774B58">
        <w:rPr>
          <w:rFonts w:ascii="Times New Roman" w:hAnsi="Times New Roman" w:cs="Times New Roman"/>
        </w:rPr>
        <w:t>6G era</w:t>
      </w:r>
      <w:r w:rsidR="00C91A15">
        <w:rPr>
          <w:rFonts w:ascii="Times New Roman" w:hAnsi="Times New Roman" w:cs="Times New Roman"/>
        </w:rPr>
        <w:t>.</w:t>
      </w:r>
    </w:p>
    <w:p w14:paraId="76DF0E6A" w14:textId="77777777" w:rsidR="00017BA0" w:rsidRPr="00C91A15" w:rsidRDefault="00017BA0" w:rsidP="00C91A15">
      <w:pPr>
        <w:jc w:val="both"/>
        <w:rPr>
          <w:rFonts w:ascii="Times New Roman" w:hAnsi="Times New Roman" w:cs="Times New Roman"/>
          <w:b/>
          <w:bCs/>
        </w:rPr>
        <w:sectPr w:rsidR="00017BA0" w:rsidRPr="00C91A15" w:rsidSect="00FE0BA3">
          <w:type w:val="continuous"/>
          <w:pgSz w:w="12240" w:h="15840"/>
          <w:pgMar w:top="1440" w:right="1440" w:bottom="1440" w:left="1440" w:header="720" w:footer="720" w:gutter="0"/>
          <w:cols w:num="2" w:space="709"/>
          <w:titlePg/>
          <w:docGrid w:linePitch="360"/>
        </w:sectPr>
      </w:pPr>
    </w:p>
    <w:p w14:paraId="10099079" w14:textId="58092766" w:rsidR="00A1583F" w:rsidRDefault="0037173F" w:rsidP="00700D57">
      <w:pPr>
        <w:pStyle w:val="ListParagraph"/>
        <w:numPr>
          <w:ilvl w:val="0"/>
          <w:numId w:val="31"/>
        </w:numPr>
        <w:ind w:left="360"/>
        <w:jc w:val="both"/>
        <w:rPr>
          <w:rFonts w:ascii="Times New Roman" w:hAnsi="Times New Roman" w:cs="Times New Roman"/>
        </w:rPr>
      </w:pPr>
      <w:r w:rsidRPr="00AE040B">
        <w:rPr>
          <w:rFonts w:ascii="Times New Roman" w:hAnsi="Times New Roman" w:cs="Times New Roman"/>
          <w:b/>
          <w:bCs/>
        </w:rPr>
        <w:t>Terahertz (THz) Communication:</w:t>
      </w:r>
      <w:r>
        <w:rPr>
          <w:rFonts w:ascii="Times New Roman" w:hAnsi="Times New Roman" w:cs="Times New Roman"/>
        </w:rPr>
        <w:t xml:space="preserve"> </w:t>
      </w:r>
      <w:r w:rsidR="00BA0DD7">
        <w:rPr>
          <w:rFonts w:ascii="Times New Roman" w:hAnsi="Times New Roman" w:cs="Times New Roman"/>
        </w:rPr>
        <w:t>Higher than currently used technologies, 6G is expected to provide frequency</w:t>
      </w:r>
      <w:r w:rsidR="00CF2ED5">
        <w:rPr>
          <w:rFonts w:ascii="Times New Roman" w:hAnsi="Times New Roman" w:cs="Times New Roman"/>
        </w:rPr>
        <w:t xml:space="preserve"> in the terahertz range.</w:t>
      </w:r>
      <w:r w:rsidR="00D23DFE">
        <w:rPr>
          <w:rFonts w:ascii="Times New Roman" w:hAnsi="Times New Roman" w:cs="Times New Roman"/>
        </w:rPr>
        <w:t xml:space="preserve"> With the band of  0.1-10THz</w:t>
      </w:r>
      <w:r w:rsidR="00365DFE">
        <w:rPr>
          <w:rFonts w:ascii="Times New Roman" w:hAnsi="Times New Roman" w:cs="Times New Roman"/>
        </w:rPr>
        <w:t xml:space="preserve">, THz communication </w:t>
      </w:r>
      <w:r w:rsidR="009B6E15">
        <w:rPr>
          <w:rFonts w:ascii="Times New Roman" w:hAnsi="Times New Roman" w:cs="Times New Roman"/>
        </w:rPr>
        <w:t>has</w:t>
      </w:r>
      <w:r w:rsidR="00365DFE">
        <w:rPr>
          <w:rFonts w:ascii="Times New Roman" w:hAnsi="Times New Roman" w:cs="Times New Roman"/>
        </w:rPr>
        <w:t xml:space="preserve"> higher spectrum resources</w:t>
      </w:r>
      <w:r w:rsidR="00045B2E">
        <w:rPr>
          <w:rFonts w:ascii="Times New Roman" w:hAnsi="Times New Roman" w:cs="Times New Roman"/>
        </w:rPr>
        <w:t xml:space="preserve"> up to hundreds of giga-her</w:t>
      </w:r>
      <w:r w:rsidR="009F2E42">
        <w:rPr>
          <w:rFonts w:ascii="Times New Roman" w:hAnsi="Times New Roman" w:cs="Times New Roman"/>
        </w:rPr>
        <w:t>t</w:t>
      </w:r>
      <w:r w:rsidR="00045B2E">
        <w:rPr>
          <w:rFonts w:ascii="Times New Roman" w:hAnsi="Times New Roman" w:cs="Times New Roman"/>
        </w:rPr>
        <w:t>z</w:t>
      </w:r>
      <w:r w:rsidR="00365DFE">
        <w:rPr>
          <w:rFonts w:ascii="Times New Roman" w:hAnsi="Times New Roman" w:cs="Times New Roman"/>
        </w:rPr>
        <w:t xml:space="preserve"> than those are in currently used with </w:t>
      </w:r>
      <w:r w:rsidR="009B6E15">
        <w:rPr>
          <w:rFonts w:ascii="Times New Roman" w:hAnsi="Times New Roman" w:cs="Times New Roman"/>
        </w:rPr>
        <w:t xml:space="preserve">the </w:t>
      </w:r>
      <w:r w:rsidR="00365DFE">
        <w:rPr>
          <w:rFonts w:ascii="Times New Roman" w:hAnsi="Times New Roman" w:cs="Times New Roman"/>
        </w:rPr>
        <w:t>mm</w:t>
      </w:r>
      <w:r w:rsidR="00B852B7">
        <w:rPr>
          <w:rFonts w:ascii="Times New Roman" w:hAnsi="Times New Roman" w:cs="Times New Roman"/>
        </w:rPr>
        <w:t>-wave band</w:t>
      </w:r>
      <w:r w:rsidR="009F2E42">
        <w:rPr>
          <w:rFonts w:ascii="Times New Roman" w:hAnsi="Times New Roman" w:cs="Times New Roman"/>
        </w:rPr>
        <w:t xml:space="preserve"> (</w:t>
      </w:r>
      <w:r w:rsidR="009F2E42" w:rsidRPr="009F2E42">
        <w:rPr>
          <w:rFonts w:ascii="Times New Roman" w:hAnsi="Times New Roman" w:cs="Times New Roman"/>
        </w:rPr>
        <w:t>24.25 to 52.6 GHz</w:t>
      </w:r>
      <w:r w:rsidR="009F2E42">
        <w:rPr>
          <w:rFonts w:ascii="Times New Roman" w:hAnsi="Times New Roman" w:cs="Times New Roman"/>
        </w:rPr>
        <w:t>)</w:t>
      </w:r>
      <w:r w:rsidR="00B852B7" w:rsidRPr="009F2E42">
        <w:rPr>
          <w:rFonts w:ascii="Times New Roman" w:hAnsi="Times New Roman" w:cs="Times New Roman"/>
        </w:rPr>
        <w:t>.</w:t>
      </w:r>
      <w:r w:rsidR="00EA56ED">
        <w:rPr>
          <w:rFonts w:ascii="Times New Roman" w:hAnsi="Times New Roman" w:cs="Times New Roman"/>
        </w:rPr>
        <w:t xml:space="preserve"> So THz communication can easily </w:t>
      </w:r>
      <w:r w:rsidR="00B462F1">
        <w:rPr>
          <w:rFonts w:ascii="Times New Roman" w:hAnsi="Times New Roman" w:cs="Times New Roman"/>
        </w:rPr>
        <w:t>achieve multi-Tb/s data transmission.</w:t>
      </w:r>
      <w:r w:rsidR="00B852B7" w:rsidRPr="009F2E42">
        <w:rPr>
          <w:rFonts w:ascii="Times New Roman" w:hAnsi="Times New Roman" w:cs="Times New Roman"/>
        </w:rPr>
        <w:t xml:space="preserve"> </w:t>
      </w:r>
    </w:p>
    <w:p w14:paraId="251F8B87" w14:textId="77777777" w:rsidR="00AE040B" w:rsidRPr="00AE040B" w:rsidRDefault="00AE040B" w:rsidP="00700D57">
      <w:pPr>
        <w:pStyle w:val="ListParagraph"/>
        <w:ind w:left="360"/>
        <w:jc w:val="both"/>
        <w:rPr>
          <w:rFonts w:ascii="Times New Roman" w:hAnsi="Times New Roman" w:cs="Times New Roman"/>
        </w:rPr>
      </w:pPr>
    </w:p>
    <w:p w14:paraId="6454D295" w14:textId="757F0F40" w:rsidR="00AE040B" w:rsidRPr="004133E2" w:rsidRDefault="00D3349E" w:rsidP="00700D57">
      <w:pPr>
        <w:pStyle w:val="ListParagraph"/>
        <w:numPr>
          <w:ilvl w:val="0"/>
          <w:numId w:val="31"/>
        </w:numPr>
        <w:ind w:left="360"/>
        <w:jc w:val="both"/>
        <w:rPr>
          <w:rFonts w:ascii="Times New Roman" w:hAnsi="Times New Roman" w:cs="Times New Roman"/>
          <w:b/>
          <w:bCs/>
        </w:rPr>
      </w:pPr>
      <w:r w:rsidRPr="001F41BE">
        <w:rPr>
          <w:rFonts w:ascii="Times New Roman" w:hAnsi="Times New Roman" w:cs="Times New Roman"/>
          <w:b/>
          <w:bCs/>
        </w:rPr>
        <w:t>Satellite</w:t>
      </w:r>
      <w:r w:rsidR="00700D57">
        <w:rPr>
          <w:rFonts w:ascii="Times New Roman" w:hAnsi="Times New Roman" w:cs="Times New Roman"/>
          <w:b/>
          <w:bCs/>
        </w:rPr>
        <w:t xml:space="preserve"> </w:t>
      </w:r>
      <w:r w:rsidRPr="001F41BE">
        <w:rPr>
          <w:rFonts w:ascii="Times New Roman" w:hAnsi="Times New Roman" w:cs="Times New Roman"/>
          <w:b/>
          <w:bCs/>
        </w:rPr>
        <w:t>Comm</w:t>
      </w:r>
      <w:r w:rsidR="001F41BE" w:rsidRPr="001F41BE">
        <w:rPr>
          <w:rFonts w:ascii="Times New Roman" w:hAnsi="Times New Roman" w:cs="Times New Roman"/>
          <w:b/>
          <w:bCs/>
        </w:rPr>
        <w:t>u</w:t>
      </w:r>
      <w:r w:rsidRPr="001F41BE">
        <w:rPr>
          <w:rFonts w:ascii="Times New Roman" w:hAnsi="Times New Roman" w:cs="Times New Roman"/>
          <w:b/>
          <w:bCs/>
        </w:rPr>
        <w:t>nication Integration</w:t>
      </w:r>
      <w:r w:rsidR="001F41BE" w:rsidRPr="001F41BE">
        <w:rPr>
          <w:rFonts w:ascii="Times New Roman" w:hAnsi="Times New Roman" w:cs="Times New Roman"/>
          <w:b/>
          <w:bCs/>
        </w:rPr>
        <w:t>:</w:t>
      </w:r>
      <w:r w:rsidR="001F41BE">
        <w:rPr>
          <w:rFonts w:ascii="Times New Roman" w:hAnsi="Times New Roman" w:cs="Times New Roman"/>
          <w:b/>
          <w:bCs/>
        </w:rPr>
        <w:t xml:space="preserve"> </w:t>
      </w:r>
      <w:r w:rsidR="00915960">
        <w:rPr>
          <w:rFonts w:ascii="Times New Roman" w:hAnsi="Times New Roman" w:cs="Times New Roman"/>
        </w:rPr>
        <w:t xml:space="preserve">In </w:t>
      </w:r>
      <w:r w:rsidR="002377AA">
        <w:rPr>
          <w:rFonts w:ascii="Times New Roman" w:hAnsi="Times New Roman" w:cs="Times New Roman"/>
        </w:rPr>
        <w:t xml:space="preserve">the </w:t>
      </w:r>
      <w:r w:rsidR="00915960">
        <w:rPr>
          <w:rFonts w:ascii="Times New Roman" w:hAnsi="Times New Roman" w:cs="Times New Roman"/>
        </w:rPr>
        <w:t>sixth generation of network communication, it is expected to have a significant role of “Satellite Communication Integration”</w:t>
      </w:r>
      <w:r w:rsidR="00857EDB">
        <w:rPr>
          <w:rFonts w:ascii="Times New Roman" w:hAnsi="Times New Roman" w:cs="Times New Roman"/>
        </w:rPr>
        <w:t xml:space="preserve"> in achieving high</w:t>
      </w:r>
      <w:r w:rsidR="001747C4">
        <w:rPr>
          <w:rFonts w:ascii="Times New Roman" w:hAnsi="Times New Roman" w:cs="Times New Roman"/>
        </w:rPr>
        <w:t>-s</w:t>
      </w:r>
      <w:r w:rsidR="00857EDB">
        <w:rPr>
          <w:rFonts w:ascii="Times New Roman" w:hAnsi="Times New Roman" w:cs="Times New Roman"/>
        </w:rPr>
        <w:t>peed global</w:t>
      </w:r>
      <w:r w:rsidR="001747C4">
        <w:rPr>
          <w:rFonts w:ascii="Times New Roman" w:hAnsi="Times New Roman" w:cs="Times New Roman"/>
        </w:rPr>
        <w:t xml:space="preserve"> </w:t>
      </w:r>
      <w:r w:rsidR="00857EDB">
        <w:rPr>
          <w:rFonts w:ascii="Times New Roman" w:hAnsi="Times New Roman" w:cs="Times New Roman"/>
        </w:rPr>
        <w:t>connectivity</w:t>
      </w:r>
      <w:r w:rsidR="001747C4">
        <w:rPr>
          <w:rFonts w:ascii="Times New Roman" w:hAnsi="Times New Roman" w:cs="Times New Roman"/>
        </w:rPr>
        <w:t>, providing coverage in underserved areas</w:t>
      </w:r>
      <w:r w:rsidR="00E068B5">
        <w:rPr>
          <w:rFonts w:ascii="Times New Roman" w:hAnsi="Times New Roman" w:cs="Times New Roman"/>
        </w:rPr>
        <w:t xml:space="preserve">. There will be </w:t>
      </w:r>
      <w:r w:rsidR="00194F0B">
        <w:rPr>
          <w:rFonts w:ascii="Times New Roman" w:hAnsi="Times New Roman" w:cs="Times New Roman"/>
        </w:rPr>
        <w:t>seamless</w:t>
      </w:r>
      <w:r w:rsidR="00E63B00">
        <w:rPr>
          <w:rFonts w:ascii="Times New Roman" w:hAnsi="Times New Roman" w:cs="Times New Roman"/>
        </w:rPr>
        <w:t xml:space="preserve"> </w:t>
      </w:r>
      <w:r w:rsidR="00E270BB">
        <w:rPr>
          <w:rFonts w:ascii="Times New Roman" w:hAnsi="Times New Roman" w:cs="Times New Roman"/>
        </w:rPr>
        <w:t xml:space="preserve">support mobility for users </w:t>
      </w:r>
      <w:r w:rsidR="00B326BA">
        <w:rPr>
          <w:rFonts w:ascii="Times New Roman" w:hAnsi="Times New Roman" w:cs="Times New Roman"/>
        </w:rPr>
        <w:t>across different environments.</w:t>
      </w:r>
      <w:r w:rsidR="00A509EA">
        <w:rPr>
          <w:rFonts w:ascii="Times New Roman" w:hAnsi="Times New Roman" w:cs="Times New Roman"/>
        </w:rPr>
        <w:t xml:space="preserve"> There will be </w:t>
      </w:r>
      <w:r w:rsidR="00194F0B">
        <w:rPr>
          <w:rFonts w:ascii="Times New Roman" w:hAnsi="Times New Roman" w:cs="Times New Roman"/>
        </w:rPr>
        <w:t>prioritized</w:t>
      </w:r>
      <w:r w:rsidR="00A509EA">
        <w:rPr>
          <w:rFonts w:ascii="Times New Roman" w:hAnsi="Times New Roman" w:cs="Times New Roman"/>
        </w:rPr>
        <w:t xml:space="preserve"> </w:t>
      </w:r>
      <w:r w:rsidR="00501A99">
        <w:rPr>
          <w:rFonts w:ascii="Times New Roman" w:hAnsi="Times New Roman" w:cs="Times New Roman"/>
        </w:rPr>
        <w:t xml:space="preserve">energy-efficient </w:t>
      </w:r>
      <w:r w:rsidR="00CB0EA2">
        <w:rPr>
          <w:rFonts w:ascii="Times New Roman" w:hAnsi="Times New Roman" w:cs="Times New Roman"/>
        </w:rPr>
        <w:t xml:space="preserve">satellite designs to reduce </w:t>
      </w:r>
      <w:r w:rsidR="00222895">
        <w:rPr>
          <w:rFonts w:ascii="Times New Roman" w:hAnsi="Times New Roman" w:cs="Times New Roman"/>
        </w:rPr>
        <w:t xml:space="preserve">operational costs and </w:t>
      </w:r>
      <w:r w:rsidR="00B43A35">
        <w:rPr>
          <w:rFonts w:ascii="Times New Roman" w:hAnsi="Times New Roman" w:cs="Times New Roman"/>
        </w:rPr>
        <w:t>environmental impact.</w:t>
      </w:r>
    </w:p>
    <w:p w14:paraId="5D89BA5E" w14:textId="77777777" w:rsidR="004133E2" w:rsidRPr="004133E2" w:rsidRDefault="004133E2" w:rsidP="00700D57">
      <w:pPr>
        <w:pStyle w:val="ListParagraph"/>
        <w:ind w:left="360"/>
        <w:jc w:val="both"/>
        <w:rPr>
          <w:rFonts w:ascii="Times New Roman" w:hAnsi="Times New Roman" w:cs="Times New Roman"/>
          <w:b/>
          <w:bCs/>
        </w:rPr>
      </w:pPr>
    </w:p>
    <w:p w14:paraId="65ED595A" w14:textId="00CCE4B8" w:rsidR="004133E2" w:rsidRPr="00805FD3" w:rsidRDefault="004133E2" w:rsidP="00700D57">
      <w:pPr>
        <w:pStyle w:val="ListParagraph"/>
        <w:numPr>
          <w:ilvl w:val="0"/>
          <w:numId w:val="31"/>
        </w:numPr>
        <w:ind w:left="360"/>
        <w:jc w:val="both"/>
        <w:rPr>
          <w:rFonts w:ascii="Times New Roman" w:hAnsi="Times New Roman" w:cs="Times New Roman"/>
          <w:b/>
          <w:bCs/>
        </w:rPr>
      </w:pPr>
      <w:r>
        <w:rPr>
          <w:rFonts w:ascii="Times New Roman" w:hAnsi="Times New Roman" w:cs="Times New Roman"/>
          <w:b/>
          <w:bCs/>
        </w:rPr>
        <w:t xml:space="preserve">Security and privacy enhancement: </w:t>
      </w:r>
      <w:r w:rsidR="001A24F7">
        <w:rPr>
          <w:rFonts w:ascii="Times New Roman" w:hAnsi="Times New Roman" w:cs="Times New Roman"/>
        </w:rPr>
        <w:t xml:space="preserve">To protect the confidentiality of data, </w:t>
      </w:r>
      <w:r w:rsidR="007F5C80">
        <w:rPr>
          <w:rFonts w:ascii="Times New Roman" w:hAnsi="Times New Roman" w:cs="Times New Roman"/>
        </w:rPr>
        <w:t xml:space="preserve">6G will </w:t>
      </w:r>
      <w:r w:rsidR="00E8718A">
        <w:rPr>
          <w:rFonts w:ascii="Times New Roman" w:hAnsi="Times New Roman" w:cs="Times New Roman"/>
        </w:rPr>
        <w:t xml:space="preserve">implement </w:t>
      </w:r>
      <w:r w:rsidR="00194F0B">
        <w:rPr>
          <w:rFonts w:ascii="Times New Roman" w:hAnsi="Times New Roman" w:cs="Times New Roman"/>
        </w:rPr>
        <w:t xml:space="preserve">a </w:t>
      </w:r>
      <w:r w:rsidR="001A24F7">
        <w:rPr>
          <w:rFonts w:ascii="Times New Roman" w:hAnsi="Times New Roman" w:cs="Times New Roman"/>
        </w:rPr>
        <w:t>robust encryption mechanism.</w:t>
      </w:r>
      <w:r w:rsidR="00F47629">
        <w:rPr>
          <w:rFonts w:ascii="Times New Roman" w:hAnsi="Times New Roman" w:cs="Times New Roman"/>
        </w:rPr>
        <w:t xml:space="preserve"> The data </w:t>
      </w:r>
      <w:r w:rsidR="00B261AD">
        <w:rPr>
          <w:rFonts w:ascii="Times New Roman" w:hAnsi="Times New Roman" w:cs="Times New Roman"/>
        </w:rPr>
        <w:t>that is shared from the sender’s end to the rec</w:t>
      </w:r>
      <w:r w:rsidR="00A9613A">
        <w:rPr>
          <w:rFonts w:ascii="Times New Roman" w:hAnsi="Times New Roman" w:cs="Times New Roman"/>
        </w:rPr>
        <w:t xml:space="preserve">ipient will </w:t>
      </w:r>
      <w:r w:rsidR="00194F0B">
        <w:rPr>
          <w:rFonts w:ascii="Times New Roman" w:hAnsi="Times New Roman" w:cs="Times New Roman"/>
        </w:rPr>
        <w:t xml:space="preserve">be </w:t>
      </w:r>
      <w:r w:rsidR="00A9613A">
        <w:rPr>
          <w:rFonts w:ascii="Times New Roman" w:hAnsi="Times New Roman" w:cs="Times New Roman"/>
        </w:rPr>
        <w:t>end-to-end encrypted.</w:t>
      </w:r>
      <w:r w:rsidR="004A662A">
        <w:rPr>
          <w:rFonts w:ascii="Times New Roman" w:hAnsi="Times New Roman" w:cs="Times New Roman"/>
        </w:rPr>
        <w:t xml:space="preserve"> Mutual </w:t>
      </w:r>
      <w:r w:rsidR="00D20777">
        <w:rPr>
          <w:rFonts w:ascii="Times New Roman" w:hAnsi="Times New Roman" w:cs="Times New Roman"/>
        </w:rPr>
        <w:t xml:space="preserve">authentication and certificate-based authentication are some of the strong </w:t>
      </w:r>
      <w:r w:rsidR="00B641BC">
        <w:rPr>
          <w:rFonts w:ascii="Times New Roman" w:hAnsi="Times New Roman" w:cs="Times New Roman"/>
        </w:rPr>
        <w:t>authentication mechanism</w:t>
      </w:r>
      <w:r w:rsidR="00C21E2E">
        <w:rPr>
          <w:rFonts w:ascii="Times New Roman" w:hAnsi="Times New Roman" w:cs="Times New Roman"/>
        </w:rPr>
        <w:t>s</w:t>
      </w:r>
      <w:r w:rsidR="00B641BC">
        <w:rPr>
          <w:rFonts w:ascii="Times New Roman" w:hAnsi="Times New Roman" w:cs="Times New Roman"/>
        </w:rPr>
        <w:t xml:space="preserve">, that will be deployed to verify the identities of users, </w:t>
      </w:r>
      <w:r w:rsidR="00805FD3">
        <w:rPr>
          <w:rFonts w:ascii="Times New Roman" w:hAnsi="Times New Roman" w:cs="Times New Roman"/>
        </w:rPr>
        <w:t>devices</w:t>
      </w:r>
      <w:r w:rsidR="00194F0B">
        <w:rPr>
          <w:rFonts w:ascii="Times New Roman" w:hAnsi="Times New Roman" w:cs="Times New Roman"/>
        </w:rPr>
        <w:t>,</w:t>
      </w:r>
      <w:r w:rsidR="00805FD3">
        <w:rPr>
          <w:rFonts w:ascii="Times New Roman" w:hAnsi="Times New Roman" w:cs="Times New Roman"/>
        </w:rPr>
        <w:t xml:space="preserve"> and network entities.</w:t>
      </w:r>
    </w:p>
    <w:p w14:paraId="586238BB" w14:textId="77777777" w:rsidR="00805FD3" w:rsidRPr="00805FD3" w:rsidRDefault="00805FD3" w:rsidP="00700D57">
      <w:pPr>
        <w:pStyle w:val="ListParagraph"/>
        <w:ind w:left="360"/>
        <w:jc w:val="both"/>
        <w:rPr>
          <w:rFonts w:ascii="Times New Roman" w:hAnsi="Times New Roman" w:cs="Times New Roman"/>
          <w:b/>
          <w:bCs/>
        </w:rPr>
      </w:pPr>
    </w:p>
    <w:p w14:paraId="771AC0C5" w14:textId="44A75C9F" w:rsidR="00805FD3" w:rsidRPr="00A20CB3" w:rsidRDefault="001D08A1" w:rsidP="00700D57">
      <w:pPr>
        <w:pStyle w:val="ListParagraph"/>
        <w:numPr>
          <w:ilvl w:val="0"/>
          <w:numId w:val="31"/>
        </w:numPr>
        <w:ind w:left="360"/>
        <w:jc w:val="both"/>
        <w:rPr>
          <w:rFonts w:ascii="Times New Roman" w:hAnsi="Times New Roman" w:cs="Times New Roman"/>
          <w:b/>
          <w:bCs/>
        </w:rPr>
      </w:pPr>
      <w:r>
        <w:rPr>
          <w:rFonts w:ascii="Times New Roman" w:hAnsi="Times New Roman" w:cs="Times New Roman"/>
          <w:b/>
          <w:bCs/>
        </w:rPr>
        <w:t xml:space="preserve">Cloud Computing: </w:t>
      </w:r>
      <w:r w:rsidR="00BD66B4">
        <w:rPr>
          <w:rFonts w:ascii="Times New Roman" w:hAnsi="Times New Roman" w:cs="Times New Roman"/>
        </w:rPr>
        <w:t xml:space="preserve">In the sixth generation of </w:t>
      </w:r>
      <w:r w:rsidR="00F7754F">
        <w:rPr>
          <w:rFonts w:ascii="Times New Roman" w:hAnsi="Times New Roman" w:cs="Times New Roman"/>
        </w:rPr>
        <w:t xml:space="preserve">network communication, cloud computing extends to the </w:t>
      </w:r>
      <w:r w:rsidR="00C21E2E">
        <w:rPr>
          <w:rFonts w:ascii="Times New Roman" w:hAnsi="Times New Roman" w:cs="Times New Roman"/>
        </w:rPr>
        <w:t>network edge.</w:t>
      </w:r>
      <w:r w:rsidR="00C57F06">
        <w:rPr>
          <w:rFonts w:ascii="Times New Roman" w:hAnsi="Times New Roman" w:cs="Times New Roman"/>
        </w:rPr>
        <w:t xml:space="preserve"> The platforms with edge computing will host applications</w:t>
      </w:r>
      <w:r w:rsidR="006D0FED">
        <w:rPr>
          <w:rFonts w:ascii="Times New Roman" w:hAnsi="Times New Roman" w:cs="Times New Roman"/>
        </w:rPr>
        <w:t xml:space="preserve"> and services closer to end-users and </w:t>
      </w:r>
      <w:r w:rsidR="00DB1A41">
        <w:rPr>
          <w:rFonts w:ascii="Times New Roman" w:hAnsi="Times New Roman" w:cs="Times New Roman"/>
        </w:rPr>
        <w:t xml:space="preserve">IoT devices. Network </w:t>
      </w:r>
      <w:r w:rsidR="00E30828">
        <w:rPr>
          <w:rFonts w:ascii="Times New Roman" w:hAnsi="Times New Roman" w:cs="Times New Roman"/>
        </w:rPr>
        <w:t xml:space="preserve">slicing will be enabled which will allow multiple </w:t>
      </w:r>
      <w:r w:rsidR="00BF3B95">
        <w:rPr>
          <w:rFonts w:ascii="Times New Roman" w:hAnsi="Times New Roman" w:cs="Times New Roman"/>
        </w:rPr>
        <w:t>virtual networks to coexist together.</w:t>
      </w:r>
      <w:r w:rsidR="006B42BB">
        <w:rPr>
          <w:rFonts w:ascii="Times New Roman" w:hAnsi="Times New Roman" w:cs="Times New Roman"/>
        </w:rPr>
        <w:t xml:space="preserve"> There will be scalability and </w:t>
      </w:r>
      <w:r w:rsidR="00777DAF">
        <w:rPr>
          <w:rFonts w:ascii="Times New Roman" w:hAnsi="Times New Roman" w:cs="Times New Roman"/>
        </w:rPr>
        <w:t>elasticity in cloud computing</w:t>
      </w:r>
      <w:r w:rsidR="00CC6B48">
        <w:rPr>
          <w:rFonts w:ascii="Times New Roman" w:hAnsi="Times New Roman" w:cs="Times New Roman"/>
        </w:rPr>
        <w:t xml:space="preserve"> which will allow 6G networking</w:t>
      </w:r>
      <w:r w:rsidR="00076446">
        <w:rPr>
          <w:rFonts w:ascii="Times New Roman" w:hAnsi="Times New Roman" w:cs="Times New Roman"/>
        </w:rPr>
        <w:t xml:space="preserve"> to dynamically scale resources up or down according to the demand.</w:t>
      </w:r>
      <w:r w:rsidR="00511A0A">
        <w:rPr>
          <w:rFonts w:ascii="Times New Roman" w:hAnsi="Times New Roman" w:cs="Times New Roman"/>
        </w:rPr>
        <w:t xml:space="preserve"> The security and </w:t>
      </w:r>
      <w:r w:rsidR="000458F7">
        <w:rPr>
          <w:rFonts w:ascii="Times New Roman" w:hAnsi="Times New Roman" w:cs="Times New Roman"/>
        </w:rPr>
        <w:t xml:space="preserve">privacy concerns will be </w:t>
      </w:r>
      <w:r w:rsidR="00194F0B">
        <w:rPr>
          <w:rFonts w:ascii="Times New Roman" w:hAnsi="Times New Roman" w:cs="Times New Roman"/>
        </w:rPr>
        <w:t>addressed</w:t>
      </w:r>
      <w:r w:rsidR="000458F7">
        <w:rPr>
          <w:rFonts w:ascii="Times New Roman" w:hAnsi="Times New Roman" w:cs="Times New Roman"/>
        </w:rPr>
        <w:t xml:space="preserve"> to protect</w:t>
      </w:r>
      <w:r w:rsidR="00397E52">
        <w:rPr>
          <w:rFonts w:ascii="Times New Roman" w:hAnsi="Times New Roman" w:cs="Times New Roman"/>
        </w:rPr>
        <w:t xml:space="preserve"> sensitive data and to preserve user trust.</w:t>
      </w:r>
    </w:p>
    <w:p w14:paraId="521E4A4D" w14:textId="77777777" w:rsidR="00A20CB3" w:rsidRPr="00A20CB3" w:rsidRDefault="00A20CB3" w:rsidP="00700D57">
      <w:pPr>
        <w:pStyle w:val="ListParagraph"/>
        <w:ind w:left="360"/>
        <w:rPr>
          <w:rFonts w:ascii="Times New Roman" w:hAnsi="Times New Roman" w:cs="Times New Roman"/>
          <w:b/>
          <w:bCs/>
        </w:rPr>
      </w:pPr>
    </w:p>
    <w:p w14:paraId="6638EC6B" w14:textId="73B094B4" w:rsidR="00017BA0" w:rsidRPr="00017BA0" w:rsidRDefault="008606ED" w:rsidP="00017BA0">
      <w:pPr>
        <w:pStyle w:val="ListParagraph"/>
        <w:numPr>
          <w:ilvl w:val="0"/>
          <w:numId w:val="31"/>
        </w:numPr>
        <w:ind w:left="360"/>
        <w:jc w:val="both"/>
        <w:rPr>
          <w:rFonts w:ascii="Times New Roman" w:hAnsi="Times New Roman" w:cs="Times New Roman"/>
          <w:b/>
          <w:bCs/>
        </w:rPr>
        <w:sectPr w:rsidR="00017BA0" w:rsidRPr="00017BA0" w:rsidSect="00FE0BA3">
          <w:type w:val="continuous"/>
          <w:pgSz w:w="12240" w:h="15840"/>
          <w:pgMar w:top="1440" w:right="1440" w:bottom="1440" w:left="1440" w:header="720" w:footer="720" w:gutter="0"/>
          <w:cols w:space="709"/>
          <w:titlePg/>
          <w:docGrid w:linePitch="360"/>
        </w:sectPr>
      </w:pPr>
      <w:r>
        <w:rPr>
          <w:rFonts w:ascii="Times New Roman" w:hAnsi="Times New Roman" w:cs="Times New Roman"/>
          <w:b/>
          <w:bCs/>
        </w:rPr>
        <w:t xml:space="preserve">SDN: </w:t>
      </w:r>
      <w:r w:rsidR="00194F0B">
        <w:rPr>
          <w:rFonts w:ascii="Times New Roman" w:hAnsi="Times New Roman" w:cs="Times New Roman"/>
        </w:rPr>
        <w:t>Software-defined networking</w:t>
      </w:r>
      <w:r w:rsidR="001D7C4E">
        <w:rPr>
          <w:rFonts w:ascii="Times New Roman" w:hAnsi="Times New Roman" w:cs="Times New Roman"/>
        </w:rPr>
        <w:t xml:space="preserve"> (SDN) i</w:t>
      </w:r>
      <w:r w:rsidR="00971A37">
        <w:rPr>
          <w:rFonts w:ascii="Times New Roman" w:hAnsi="Times New Roman" w:cs="Times New Roman"/>
        </w:rPr>
        <w:t xml:space="preserve">n 6G network will provide </w:t>
      </w:r>
      <w:r w:rsidR="00194F0B">
        <w:rPr>
          <w:rFonts w:ascii="Times New Roman" w:hAnsi="Times New Roman" w:cs="Times New Roman"/>
        </w:rPr>
        <w:t xml:space="preserve">a </w:t>
      </w:r>
      <w:r w:rsidR="009C0DEB">
        <w:rPr>
          <w:rFonts w:ascii="Times New Roman" w:hAnsi="Times New Roman" w:cs="Times New Roman"/>
        </w:rPr>
        <w:t>programmable interface that enables programmability and automation</w:t>
      </w:r>
      <w:r w:rsidR="0080395D">
        <w:rPr>
          <w:rFonts w:ascii="Times New Roman" w:hAnsi="Times New Roman" w:cs="Times New Roman"/>
        </w:rPr>
        <w:t>.</w:t>
      </w:r>
      <w:r w:rsidR="00F4368E">
        <w:rPr>
          <w:rFonts w:ascii="Times New Roman" w:hAnsi="Times New Roman" w:cs="Times New Roman"/>
        </w:rPr>
        <w:t xml:space="preserve"> SDN will provide </w:t>
      </w:r>
      <w:r w:rsidR="00194F0B">
        <w:rPr>
          <w:rFonts w:ascii="Times New Roman" w:hAnsi="Times New Roman" w:cs="Times New Roman"/>
        </w:rPr>
        <w:t xml:space="preserve">the </w:t>
      </w:r>
      <w:r w:rsidR="00F4368E">
        <w:rPr>
          <w:rFonts w:ascii="Times New Roman" w:hAnsi="Times New Roman" w:cs="Times New Roman"/>
        </w:rPr>
        <w:t>facility of dynamic network slicing</w:t>
      </w:r>
      <w:r w:rsidR="00A172B5">
        <w:rPr>
          <w:rFonts w:ascii="Times New Roman" w:hAnsi="Times New Roman" w:cs="Times New Roman"/>
        </w:rPr>
        <w:t xml:space="preserve"> in 6G network which will allow the creation of </w:t>
      </w:r>
      <w:r w:rsidR="00746E90">
        <w:rPr>
          <w:rFonts w:ascii="Times New Roman" w:hAnsi="Times New Roman" w:cs="Times New Roman"/>
        </w:rPr>
        <w:t xml:space="preserve">isolated and customizable </w:t>
      </w:r>
      <w:r w:rsidR="00CF2185">
        <w:rPr>
          <w:rFonts w:ascii="Times New Roman" w:hAnsi="Times New Roman" w:cs="Times New Roman"/>
        </w:rPr>
        <w:t>network slices</w:t>
      </w:r>
      <w:r w:rsidR="009614B8">
        <w:rPr>
          <w:rFonts w:ascii="Times New Roman" w:hAnsi="Times New Roman" w:cs="Times New Roman"/>
        </w:rPr>
        <w:t xml:space="preserve"> to diverse use cases.</w:t>
      </w:r>
      <w:r w:rsidR="0082536C">
        <w:rPr>
          <w:rFonts w:ascii="Times New Roman" w:hAnsi="Times New Roman" w:cs="Times New Roman"/>
        </w:rPr>
        <w:t xml:space="preserve"> SDN will contribute </w:t>
      </w:r>
      <w:r w:rsidR="000D6969">
        <w:rPr>
          <w:rFonts w:ascii="Times New Roman" w:hAnsi="Times New Roman" w:cs="Times New Roman"/>
        </w:rPr>
        <w:t xml:space="preserve">to sustainable and green networking in 6G by minimizing </w:t>
      </w:r>
      <w:r w:rsidR="00ED3579">
        <w:rPr>
          <w:rFonts w:ascii="Times New Roman" w:hAnsi="Times New Roman" w:cs="Times New Roman"/>
        </w:rPr>
        <w:t>energy consumption and optimizing resource utilization.</w:t>
      </w:r>
    </w:p>
    <w:p w14:paraId="14FF9365" w14:textId="13A3D921" w:rsidR="00700D57" w:rsidRPr="00017BA0" w:rsidRDefault="00700D57" w:rsidP="00017BA0">
      <w:pPr>
        <w:jc w:val="both"/>
        <w:rPr>
          <w:rFonts w:ascii="Times New Roman" w:hAnsi="Times New Roman" w:cs="Times New Roman"/>
          <w:b/>
          <w:bCs/>
        </w:rPr>
        <w:sectPr w:rsidR="00700D57" w:rsidRPr="00017BA0" w:rsidSect="00FE0BA3">
          <w:type w:val="continuous"/>
          <w:pgSz w:w="12240" w:h="15840"/>
          <w:pgMar w:top="1440" w:right="1440" w:bottom="1440" w:left="1440" w:header="720" w:footer="720" w:gutter="0"/>
          <w:cols w:num="2" w:space="709"/>
          <w:titlePg/>
          <w:docGrid w:linePitch="360"/>
        </w:sectPr>
      </w:pPr>
    </w:p>
    <w:p w14:paraId="17CA67DC" w14:textId="77777777" w:rsidR="00700D57" w:rsidRDefault="00017BA0" w:rsidP="00E22F8F">
      <w:pPr>
        <w:pStyle w:val="ListParagraph"/>
        <w:ind w:left="2160"/>
        <w:jc w:val="both"/>
        <w:rPr>
          <w:rFonts w:ascii="Times New Roman" w:hAnsi="Times New Roman" w:cs="Times New Roman"/>
          <w:b/>
          <w:bCs/>
        </w:rPr>
      </w:pPr>
      <w:r w:rsidRPr="00700D57">
        <w:rPr>
          <w:rFonts w:ascii="Times New Roman" w:hAnsi="Times New Roman" w:cs="Times New Roman"/>
          <w:b/>
          <w:bCs/>
          <w:noProof/>
        </w:rPr>
        <w:drawing>
          <wp:inline distT="0" distB="0" distL="0" distR="0" wp14:anchorId="7944E236" wp14:editId="2BFF715A">
            <wp:extent cx="2857500" cy="2778536"/>
            <wp:effectExtent l="0" t="0" r="0" b="3175"/>
            <wp:docPr id="6364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119" name=""/>
                    <pic:cNvPicPr/>
                  </pic:nvPicPr>
                  <pic:blipFill rotWithShape="1">
                    <a:blip r:embed="rId12"/>
                    <a:srcRect r="1141"/>
                    <a:stretch/>
                  </pic:blipFill>
                  <pic:spPr bwMode="auto">
                    <a:xfrm>
                      <a:off x="0" y="0"/>
                      <a:ext cx="2867351" cy="2788114"/>
                    </a:xfrm>
                    <a:prstGeom prst="rect">
                      <a:avLst/>
                    </a:prstGeom>
                    <a:ln>
                      <a:noFill/>
                    </a:ln>
                    <a:extLst>
                      <a:ext uri="{53640926-AAD7-44D8-BBD7-CCE9431645EC}">
                        <a14:shadowObscured xmlns:a14="http://schemas.microsoft.com/office/drawing/2010/main"/>
                      </a:ext>
                    </a:extLst>
                  </pic:spPr>
                </pic:pic>
              </a:graphicData>
            </a:graphic>
          </wp:inline>
        </w:drawing>
      </w:r>
    </w:p>
    <w:p w14:paraId="2BC63EAB" w14:textId="15360149" w:rsidR="00280757" w:rsidRPr="007E4E17" w:rsidRDefault="007E4E17" w:rsidP="009B6E15">
      <w:pPr>
        <w:ind w:left="1440"/>
        <w:jc w:val="both"/>
        <w:rPr>
          <w:rFonts w:ascii="Times New Roman" w:hAnsi="Times New Roman" w:cs="Times New Roman"/>
        </w:rPr>
        <w:sectPr w:rsidR="00280757" w:rsidRPr="007E4E17" w:rsidSect="00FE0BA3">
          <w:type w:val="continuous"/>
          <w:pgSz w:w="12240" w:h="15840"/>
          <w:pgMar w:top="1440" w:right="1440" w:bottom="1440" w:left="1440" w:header="720" w:footer="720" w:gutter="0"/>
          <w:cols w:space="709"/>
          <w:titlePg/>
          <w:docGrid w:linePitch="360"/>
        </w:sectPr>
      </w:pPr>
      <w:r>
        <w:rPr>
          <w:rFonts w:ascii="Times New Roman" w:hAnsi="Times New Roman" w:cs="Times New Roman"/>
        </w:rPr>
        <w:t>Fig</w:t>
      </w:r>
      <w:r w:rsidR="00E22F8F">
        <w:rPr>
          <w:rFonts w:ascii="Times New Roman" w:hAnsi="Times New Roman" w:cs="Times New Roman"/>
        </w:rPr>
        <w:t>.3. Network Architecture of 6G mobile communication.</w:t>
      </w:r>
    </w:p>
    <w:p w14:paraId="2E8D092B" w14:textId="77777777" w:rsidR="007845A2" w:rsidRPr="007845A2" w:rsidRDefault="007845A2" w:rsidP="007845A2">
      <w:pPr>
        <w:sectPr w:rsidR="007845A2" w:rsidRPr="007845A2" w:rsidSect="00FE0BA3">
          <w:type w:val="continuous"/>
          <w:pgSz w:w="12240" w:h="15840"/>
          <w:pgMar w:top="1440" w:right="1440" w:bottom="1440" w:left="1440" w:header="720" w:footer="720" w:gutter="0"/>
          <w:cols w:num="2" w:space="709"/>
          <w:titlePg/>
          <w:docGrid w:linePitch="360"/>
        </w:sectPr>
      </w:pPr>
    </w:p>
    <w:p w14:paraId="08C5ACBF" w14:textId="1189ACFD" w:rsidR="006F07E7" w:rsidRDefault="00451D58" w:rsidP="00AC4399">
      <w:pPr>
        <w:pStyle w:val="Heading2"/>
        <w:numPr>
          <w:ilvl w:val="0"/>
          <w:numId w:val="27"/>
        </w:numPr>
      </w:pPr>
      <w:r>
        <w:t>Conclusion:</w:t>
      </w:r>
    </w:p>
    <w:p w14:paraId="46B92DCB" w14:textId="3D88D455" w:rsidR="002E49EB" w:rsidRDefault="00426862" w:rsidP="008F6ED3">
      <w:pPr>
        <w:jc w:val="both"/>
        <w:rPr>
          <w:rFonts w:ascii="Times New Roman" w:hAnsi="Times New Roman" w:cs="Times New Roman"/>
        </w:rPr>
      </w:pPr>
      <w:r>
        <w:rPr>
          <w:rFonts w:ascii="Times New Roman" w:hAnsi="Times New Roman" w:cs="Times New Roman"/>
        </w:rPr>
        <w:t xml:space="preserve">The rapid increase in demand </w:t>
      </w:r>
      <w:r w:rsidR="00F95AE2">
        <w:rPr>
          <w:rFonts w:ascii="Times New Roman" w:hAnsi="Times New Roman" w:cs="Times New Roman"/>
        </w:rPr>
        <w:t>for</w:t>
      </w:r>
      <w:r>
        <w:rPr>
          <w:rFonts w:ascii="Times New Roman" w:hAnsi="Times New Roman" w:cs="Times New Roman"/>
        </w:rPr>
        <w:t xml:space="preserve"> </w:t>
      </w:r>
      <w:r w:rsidR="007C7FB4">
        <w:rPr>
          <w:rFonts w:ascii="Times New Roman" w:hAnsi="Times New Roman" w:cs="Times New Roman"/>
        </w:rPr>
        <w:t xml:space="preserve">high-speed data, </w:t>
      </w:r>
      <w:r w:rsidR="00DB583F">
        <w:rPr>
          <w:rFonts w:ascii="Times New Roman" w:hAnsi="Times New Roman" w:cs="Times New Roman"/>
        </w:rPr>
        <w:t>low-latency communication</w:t>
      </w:r>
      <w:r w:rsidR="00BA0178">
        <w:rPr>
          <w:rFonts w:ascii="Times New Roman" w:hAnsi="Times New Roman" w:cs="Times New Roman"/>
        </w:rPr>
        <w:t>,</w:t>
      </w:r>
      <w:r w:rsidR="00DB583F">
        <w:rPr>
          <w:rFonts w:ascii="Times New Roman" w:hAnsi="Times New Roman" w:cs="Times New Roman"/>
        </w:rPr>
        <w:t xml:space="preserve"> and reliability </w:t>
      </w:r>
      <w:r w:rsidR="00BA0178">
        <w:rPr>
          <w:rFonts w:ascii="Times New Roman" w:hAnsi="Times New Roman" w:cs="Times New Roman"/>
        </w:rPr>
        <w:t xml:space="preserve">has led to </w:t>
      </w:r>
      <w:r w:rsidR="00DB583F">
        <w:rPr>
          <w:rFonts w:ascii="Times New Roman" w:hAnsi="Times New Roman" w:cs="Times New Roman"/>
        </w:rPr>
        <w:t>the rise of 6G network communication</w:t>
      </w:r>
      <w:r w:rsidR="00BA0178">
        <w:rPr>
          <w:rFonts w:ascii="Times New Roman" w:hAnsi="Times New Roman" w:cs="Times New Roman"/>
        </w:rPr>
        <w:t>.</w:t>
      </w:r>
      <w:r w:rsidR="00AE6824">
        <w:rPr>
          <w:rFonts w:ascii="Times New Roman" w:hAnsi="Times New Roman" w:cs="Times New Roman"/>
        </w:rPr>
        <w:t xml:space="preserve"> The emergence of 6G marks a pivotal moment in </w:t>
      </w:r>
      <w:r w:rsidR="00D26C88">
        <w:rPr>
          <w:rFonts w:ascii="Times New Roman" w:hAnsi="Times New Roman" w:cs="Times New Roman"/>
        </w:rPr>
        <w:t>technological advancement</w:t>
      </w:r>
      <w:r w:rsidR="00E66FD6">
        <w:rPr>
          <w:rFonts w:ascii="Times New Roman" w:hAnsi="Times New Roman" w:cs="Times New Roman"/>
        </w:rPr>
        <w:t xml:space="preserve">, and it is the need </w:t>
      </w:r>
      <w:r w:rsidR="00531224">
        <w:rPr>
          <w:rFonts w:ascii="Times New Roman" w:hAnsi="Times New Roman" w:cs="Times New Roman"/>
        </w:rPr>
        <w:t xml:space="preserve">of the future of </w:t>
      </w:r>
      <w:r w:rsidR="00067C8C">
        <w:rPr>
          <w:rFonts w:ascii="Times New Roman" w:hAnsi="Times New Roman" w:cs="Times New Roman"/>
        </w:rPr>
        <w:t xml:space="preserve">the </w:t>
      </w:r>
      <w:r w:rsidR="00531224">
        <w:rPr>
          <w:rFonts w:ascii="Times New Roman" w:hAnsi="Times New Roman" w:cs="Times New Roman"/>
        </w:rPr>
        <w:t>digital era.</w:t>
      </w:r>
      <w:r w:rsidR="00067C8C">
        <w:rPr>
          <w:rFonts w:ascii="Times New Roman" w:hAnsi="Times New Roman" w:cs="Times New Roman"/>
        </w:rPr>
        <w:t xml:space="preserve"> The paper </w:t>
      </w:r>
      <w:r w:rsidR="00D74341">
        <w:rPr>
          <w:rFonts w:ascii="Times New Roman" w:hAnsi="Times New Roman" w:cs="Times New Roman"/>
        </w:rPr>
        <w:t xml:space="preserve">highlights the </w:t>
      </w:r>
      <w:r w:rsidR="00164EF4">
        <w:rPr>
          <w:rFonts w:ascii="Times New Roman" w:hAnsi="Times New Roman" w:cs="Times New Roman"/>
        </w:rPr>
        <w:t xml:space="preserve">future scope of the 6G network communication </w:t>
      </w:r>
      <w:r w:rsidR="00396538">
        <w:rPr>
          <w:rFonts w:ascii="Times New Roman" w:hAnsi="Times New Roman" w:cs="Times New Roman"/>
        </w:rPr>
        <w:t xml:space="preserve">along with the challenges </w:t>
      </w:r>
      <w:r w:rsidR="002E24F5">
        <w:rPr>
          <w:rFonts w:ascii="Times New Roman" w:hAnsi="Times New Roman" w:cs="Times New Roman"/>
        </w:rPr>
        <w:t>of setting</w:t>
      </w:r>
      <w:r w:rsidR="00474692">
        <w:rPr>
          <w:rFonts w:ascii="Times New Roman" w:hAnsi="Times New Roman" w:cs="Times New Roman"/>
        </w:rPr>
        <w:t xml:space="preserve"> up the 6G networking. </w:t>
      </w:r>
      <w:r w:rsidR="008D036B">
        <w:rPr>
          <w:rFonts w:ascii="Times New Roman" w:hAnsi="Times New Roman" w:cs="Times New Roman"/>
        </w:rPr>
        <w:t xml:space="preserve">It </w:t>
      </w:r>
      <w:r w:rsidR="008C1856">
        <w:rPr>
          <w:rFonts w:ascii="Times New Roman" w:hAnsi="Times New Roman" w:cs="Times New Roman"/>
        </w:rPr>
        <w:t xml:space="preserve">also </w:t>
      </w:r>
      <w:r w:rsidR="00303CCE">
        <w:rPr>
          <w:rFonts w:ascii="Times New Roman" w:hAnsi="Times New Roman" w:cs="Times New Roman"/>
        </w:rPr>
        <w:t>discusses</w:t>
      </w:r>
      <w:r w:rsidR="007330E5">
        <w:rPr>
          <w:rFonts w:ascii="Times New Roman" w:hAnsi="Times New Roman" w:cs="Times New Roman"/>
        </w:rPr>
        <w:t xml:space="preserve"> briefly </w:t>
      </w:r>
      <w:r w:rsidR="008C1856">
        <w:rPr>
          <w:rFonts w:ascii="Times New Roman" w:hAnsi="Times New Roman" w:cs="Times New Roman"/>
        </w:rPr>
        <w:t xml:space="preserve">the evolution of </w:t>
      </w:r>
      <w:r w:rsidR="00303CCE">
        <w:rPr>
          <w:rFonts w:ascii="Times New Roman" w:hAnsi="Times New Roman" w:cs="Times New Roman"/>
        </w:rPr>
        <w:t xml:space="preserve">mobile wireless communication </w:t>
      </w:r>
      <w:r w:rsidR="00093351">
        <w:rPr>
          <w:rFonts w:ascii="Times New Roman" w:hAnsi="Times New Roman" w:cs="Times New Roman"/>
        </w:rPr>
        <w:t>networks</w:t>
      </w:r>
      <w:r w:rsidR="00D3538D">
        <w:rPr>
          <w:rFonts w:ascii="Times New Roman" w:hAnsi="Times New Roman" w:cs="Times New Roman"/>
        </w:rPr>
        <w:t xml:space="preserve"> one by one from 1G to 5G</w:t>
      </w:r>
      <w:r w:rsidR="006C68C4">
        <w:rPr>
          <w:rFonts w:ascii="Times New Roman" w:hAnsi="Times New Roman" w:cs="Times New Roman"/>
        </w:rPr>
        <w:t xml:space="preserve">. </w:t>
      </w:r>
      <w:r w:rsidR="00483C62">
        <w:rPr>
          <w:rFonts w:ascii="Times New Roman" w:hAnsi="Times New Roman" w:cs="Times New Roman"/>
        </w:rPr>
        <w:t xml:space="preserve"> </w:t>
      </w:r>
      <w:r w:rsidR="00156369">
        <w:rPr>
          <w:rFonts w:ascii="Times New Roman" w:hAnsi="Times New Roman" w:cs="Times New Roman"/>
        </w:rPr>
        <w:t xml:space="preserve">The paper answers </w:t>
      </w:r>
      <w:r w:rsidR="00483C62">
        <w:rPr>
          <w:rFonts w:ascii="Times New Roman" w:hAnsi="Times New Roman" w:cs="Times New Roman"/>
        </w:rPr>
        <w:t xml:space="preserve">how the </w:t>
      </w:r>
      <w:r w:rsidR="00F61513">
        <w:rPr>
          <w:rFonts w:ascii="Times New Roman" w:hAnsi="Times New Roman" w:cs="Times New Roman"/>
        </w:rPr>
        <w:t xml:space="preserve">upcoming 6G networking will be different </w:t>
      </w:r>
      <w:r w:rsidR="00156369">
        <w:rPr>
          <w:rFonts w:ascii="Times New Roman" w:hAnsi="Times New Roman" w:cs="Times New Roman"/>
        </w:rPr>
        <w:t xml:space="preserve">from </w:t>
      </w:r>
      <w:r w:rsidR="007867F0">
        <w:rPr>
          <w:rFonts w:ascii="Times New Roman" w:hAnsi="Times New Roman" w:cs="Times New Roman"/>
        </w:rPr>
        <w:t>its predecessors</w:t>
      </w:r>
      <w:r w:rsidR="00156369">
        <w:rPr>
          <w:rFonts w:ascii="Times New Roman" w:hAnsi="Times New Roman" w:cs="Times New Roman"/>
        </w:rPr>
        <w:t>.</w:t>
      </w:r>
      <w:r w:rsidR="006A246D">
        <w:rPr>
          <w:rFonts w:ascii="Times New Roman" w:hAnsi="Times New Roman" w:cs="Times New Roman"/>
        </w:rPr>
        <w:t xml:space="preserve"> </w:t>
      </w:r>
      <w:r w:rsidR="00C90FA9">
        <w:rPr>
          <w:rFonts w:ascii="Times New Roman" w:hAnsi="Times New Roman" w:cs="Times New Roman"/>
        </w:rPr>
        <w:t>Artificial Intelligence And Machine Learning</w:t>
      </w:r>
      <w:r w:rsidR="00A86C02">
        <w:rPr>
          <w:rFonts w:ascii="Times New Roman" w:hAnsi="Times New Roman" w:cs="Times New Roman"/>
        </w:rPr>
        <w:t>, Cloud Computing</w:t>
      </w:r>
      <w:r w:rsidR="002D40CE">
        <w:rPr>
          <w:rFonts w:ascii="Times New Roman" w:hAnsi="Times New Roman" w:cs="Times New Roman"/>
        </w:rPr>
        <w:t>,</w:t>
      </w:r>
      <w:r w:rsidR="00A86C02">
        <w:rPr>
          <w:rFonts w:ascii="Times New Roman" w:hAnsi="Times New Roman" w:cs="Times New Roman"/>
        </w:rPr>
        <w:t xml:space="preserve"> </w:t>
      </w:r>
      <w:r w:rsidR="008A1DB1">
        <w:rPr>
          <w:rFonts w:ascii="Times New Roman" w:hAnsi="Times New Roman" w:cs="Times New Roman"/>
        </w:rPr>
        <w:t>and many other technologies</w:t>
      </w:r>
      <w:r w:rsidR="00C90FA9">
        <w:rPr>
          <w:rFonts w:ascii="Times New Roman" w:hAnsi="Times New Roman" w:cs="Times New Roman"/>
        </w:rPr>
        <w:t xml:space="preserve"> will play a </w:t>
      </w:r>
      <w:r w:rsidR="002D6BCD">
        <w:rPr>
          <w:rFonts w:ascii="Times New Roman" w:hAnsi="Times New Roman" w:cs="Times New Roman"/>
        </w:rPr>
        <w:t>lead</w:t>
      </w:r>
      <w:r w:rsidR="00C90FA9">
        <w:rPr>
          <w:rFonts w:ascii="Times New Roman" w:hAnsi="Times New Roman" w:cs="Times New Roman"/>
        </w:rPr>
        <w:t xml:space="preserve"> role </w:t>
      </w:r>
      <w:r w:rsidR="00CB65FC">
        <w:rPr>
          <w:rFonts w:ascii="Times New Roman" w:hAnsi="Times New Roman" w:cs="Times New Roman"/>
        </w:rPr>
        <w:t xml:space="preserve">in the emerging sixth </w:t>
      </w:r>
      <w:r w:rsidR="002D6BCD">
        <w:rPr>
          <w:rFonts w:ascii="Times New Roman" w:hAnsi="Times New Roman" w:cs="Times New Roman"/>
        </w:rPr>
        <w:t>iteration</w:t>
      </w:r>
      <w:r w:rsidR="00CB65FC">
        <w:rPr>
          <w:rFonts w:ascii="Times New Roman" w:hAnsi="Times New Roman" w:cs="Times New Roman"/>
        </w:rPr>
        <w:t xml:space="preserve"> of mobile wireless communication</w:t>
      </w:r>
      <w:r w:rsidR="006C53C6">
        <w:rPr>
          <w:rFonts w:ascii="Times New Roman" w:hAnsi="Times New Roman" w:cs="Times New Roman"/>
        </w:rPr>
        <w:t xml:space="preserve"> for performing various tasks</w:t>
      </w:r>
      <w:r w:rsidR="003D0179">
        <w:rPr>
          <w:rFonts w:ascii="Times New Roman" w:hAnsi="Times New Roman" w:cs="Times New Roman"/>
        </w:rPr>
        <w:t xml:space="preserve"> like network </w:t>
      </w:r>
      <w:r w:rsidR="00CD32C4">
        <w:rPr>
          <w:rFonts w:ascii="Times New Roman" w:hAnsi="Times New Roman" w:cs="Times New Roman"/>
        </w:rPr>
        <w:t>optimization</w:t>
      </w:r>
      <w:r w:rsidR="003D0179">
        <w:rPr>
          <w:rFonts w:ascii="Times New Roman" w:hAnsi="Times New Roman" w:cs="Times New Roman"/>
        </w:rPr>
        <w:t xml:space="preserve"> and many more that </w:t>
      </w:r>
      <w:r w:rsidR="00CD32C4">
        <w:rPr>
          <w:rFonts w:ascii="Times New Roman" w:hAnsi="Times New Roman" w:cs="Times New Roman"/>
        </w:rPr>
        <w:t>were</w:t>
      </w:r>
      <w:r w:rsidR="003D0179">
        <w:rPr>
          <w:rFonts w:ascii="Times New Roman" w:hAnsi="Times New Roman" w:cs="Times New Roman"/>
        </w:rPr>
        <w:t xml:space="preserve"> </w:t>
      </w:r>
      <w:r w:rsidR="00CD32C4">
        <w:rPr>
          <w:rFonts w:ascii="Times New Roman" w:hAnsi="Times New Roman" w:cs="Times New Roman"/>
        </w:rPr>
        <w:t>already discussed in the network architecture of 6G.</w:t>
      </w:r>
      <w:r w:rsidR="008A1DB1">
        <w:rPr>
          <w:rFonts w:ascii="Times New Roman" w:hAnsi="Times New Roman" w:cs="Times New Roman"/>
        </w:rPr>
        <w:t xml:space="preserve"> </w:t>
      </w:r>
      <w:r w:rsidR="00B84466">
        <w:rPr>
          <w:rFonts w:ascii="Times New Roman" w:hAnsi="Times New Roman" w:cs="Times New Roman"/>
        </w:rPr>
        <w:t>For future research</w:t>
      </w:r>
      <w:r w:rsidR="00AD78CA">
        <w:rPr>
          <w:rFonts w:ascii="Times New Roman" w:hAnsi="Times New Roman" w:cs="Times New Roman"/>
        </w:rPr>
        <w:t xml:space="preserve"> works</w:t>
      </w:r>
      <w:r w:rsidR="00B84466">
        <w:rPr>
          <w:rFonts w:ascii="Times New Roman" w:hAnsi="Times New Roman" w:cs="Times New Roman"/>
        </w:rPr>
        <w:t>, it may serve as an enlightening review</w:t>
      </w:r>
      <w:r w:rsidR="00AD78CA">
        <w:rPr>
          <w:rFonts w:ascii="Times New Roman" w:hAnsi="Times New Roman" w:cs="Times New Roman"/>
        </w:rPr>
        <w:t xml:space="preserve"> of 6G mobile communication.</w:t>
      </w:r>
    </w:p>
    <w:p w14:paraId="7383B7E6" w14:textId="77777777" w:rsidR="00CD32C4" w:rsidRDefault="00CD32C4" w:rsidP="008F6ED3">
      <w:pPr>
        <w:jc w:val="both"/>
        <w:rPr>
          <w:rFonts w:ascii="Times New Roman" w:hAnsi="Times New Roman" w:cs="Times New Roman"/>
        </w:rPr>
      </w:pPr>
    </w:p>
    <w:p w14:paraId="2D1FB208" w14:textId="5122A551" w:rsidR="004009E8" w:rsidRPr="00407180" w:rsidRDefault="002E49EB" w:rsidP="00407180">
      <w:pPr>
        <w:pStyle w:val="Heading2"/>
        <w:numPr>
          <w:ilvl w:val="0"/>
          <w:numId w:val="27"/>
        </w:numPr>
      </w:pPr>
      <w:r>
        <w:t>Literature Cited:</w:t>
      </w:r>
    </w:p>
    <w:p w14:paraId="02D9B506"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[1].Tongyi Huang,  Wu Yang, Jun Wu, Jin Ma, Xiaofei Zhang, and Daoyin Zhang, "A Survey on Green 6G Network: Architecture and Technologies”, IEEE Access, vol.7, December 2019.</w:t>
      </w:r>
    </w:p>
    <w:p w14:paraId="75026598"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 xml:space="preserve">[2].Taras Maksymyuk, Juraj Gazda, Marcel Vološin, Gabriel Bugár, Denis Horváth, Mykhailo Klymash, and Mischa Dohler, "Blockchain-Empowered Framework for </w:t>
      </w:r>
    </w:p>
    <w:p w14:paraId="78005DD2"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Decentralized Network Management in 6G", IEEE Communications Magazine, vol.58, issue:9, September 2020.</w:t>
      </w:r>
    </w:p>
    <w:p w14:paraId="411C3DE5"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[3].Helin Yang, Arokiaswami Alphones, Zehui Xiong, Dusit Niyato, Jun Zhao, Kaishun Wu," Artificial-Intelligence-Enabled Intelligent 6G Networks.", IEEE Network, vol.34, issue:6, November/December 2020.</w:t>
      </w:r>
    </w:p>
    <w:p w14:paraId="737F56BA"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[4].Guangyi Liu, Yuhong Huang, Na Li, Jing Dong, Jing Jin, Qixing Wang, Nan Li," Vision, requirements and network architecture of 6G mobile network beyond 2030.", China Communications, vol.17, issue:9, September 2020.</w:t>
      </w:r>
    </w:p>
    <w:p w14:paraId="772F03EB"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[5].Xuemin Shen, Jie Gao, Wen Wu, Mushu Li, Conghao Zhou, Weihua Zhuang," Holistic Network Virtualization and Pervasive Network Intelligence for 6G.", IEEE Communications Surveys &amp; Tutorials, vol.24, issue:1, Firstquarter 2022.</w:t>
      </w:r>
    </w:p>
    <w:p w14:paraId="61B6535E"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[6].Harish Viswanathan, Preben E. Mogensen," Communications in the 6G Era.", IEEE Access, vol.8, March 2020.</w:t>
      </w:r>
    </w:p>
    <w:p w14:paraId="2AA926E0"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[7].Zhengquan Zhang, Yue Xiao, Zheng Ma, Ming Xiao, Zhiguo Ding, Xianfu Lei, George K. Karagiannidis," 6G Wireless Networks: Vision, Requirements, Architecture, and Key Technologies.", IEEE Vehicular Technology Magazine, vol.14, issue: 3, September 2019.</w:t>
      </w:r>
    </w:p>
    <w:p w14:paraId="36451E2A"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[8].M. Mahdi Azari, Sourabh Solanki, Symeon Chatzinotas, Oltjon Kodheli, Hazem Sallouha, Achiel Colpaert, Jesus Fabian Mendoza Montoya, Sofie Pollin, Alireza Haqiqatnejad, Arsham Mostaani, Eva Lagunas, Bjorn Ottersten," Evolution of Non-Terrestrial Networks From 5G to 6G: A Survey. ", IEEE Communications Surveys &amp; Tutorials, vol: 24, issue: 4, August 2022.</w:t>
      </w:r>
    </w:p>
    <w:p w14:paraId="14A31358"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[9].Volker Ziegler, Harish Viswanathan, Hannu Flinck, Marco Hoffmann, Vilho Räisänen, Kimmo Hätönen," 6G Architecture to Connect the Worlds.", IEEE Access, vol.8, September 2020.</w:t>
      </w:r>
    </w:p>
    <w:p w14:paraId="4F29C187"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[10].Nguyen Thi Mai Lan," Evolution of Wireless Technology: From 1G to 5G.", Asian Journal of Applied Science and Technology (AJAST), vol.7, issue:4, October-December 2023.</w:t>
      </w:r>
    </w:p>
    <w:p w14:paraId="0FF2387B" w14:textId="77777777" w:rsidR="00641C55" w:rsidRPr="00641C55" w:rsidRDefault="00641C55" w:rsidP="00641C55">
      <w:pPr>
        <w:jc w:val="both"/>
        <w:rPr>
          <w:rFonts w:ascii="Times New Roman" w:hAnsi="Times New Roman" w:cs="Times New Roman"/>
          <w:lang w:val="en-IN"/>
        </w:rPr>
      </w:pPr>
      <w:r w:rsidRPr="00641C55">
        <w:rPr>
          <w:rFonts w:ascii="Times New Roman" w:hAnsi="Times New Roman" w:cs="Times New Roman"/>
          <w:lang w:val="en-IN"/>
        </w:rPr>
        <w:t>[11].Wen Wu, Conghao Zhou, Mushu Li, Huaqing Wu, Haibo Zhou; Ning Zhang, Xuemin Sherman Shen," AI-Native Network Slicing for 6G Networks.", IEEE Wireless Communications, vol.29, issue:1, February 2022.</w:t>
      </w:r>
    </w:p>
    <w:p w14:paraId="73A595A1" w14:textId="5A6D7164" w:rsidR="00641C55" w:rsidRPr="00641C55" w:rsidRDefault="00641C55" w:rsidP="00641C55">
      <w:pPr>
        <w:jc w:val="both"/>
        <w:rPr>
          <w:rFonts w:ascii="Times New Roman" w:hAnsi="Times New Roman" w:cs="Times New Roman"/>
          <w:lang w:val="en-IN"/>
        </w:rPr>
        <w:sectPr w:rsidR="00641C55" w:rsidRPr="00641C55" w:rsidSect="00FE0BA3">
          <w:type w:val="continuous"/>
          <w:pgSz w:w="12240" w:h="15840"/>
          <w:pgMar w:top="1440" w:right="1440" w:bottom="1440" w:left="1440" w:header="720" w:footer="720" w:gutter="0"/>
          <w:cols w:space="709"/>
          <w:titlePg/>
          <w:docGrid w:linePitch="360"/>
        </w:sectPr>
      </w:pPr>
      <w:r w:rsidRPr="00641C55">
        <w:rPr>
          <w:rFonts w:ascii="Times New Roman" w:hAnsi="Times New Roman" w:cs="Times New Roman"/>
          <w:lang w:val="en-IN"/>
        </w:rPr>
        <w:t>[12].Anutusha Dogra, Rakesh Kumar Jha, Shubha Jain," A Survey on Beyond 5G Network With the Advent of 6G: Architecture and Emerging Technologies.", IEEE Access, vol.9, October 2020.</w:t>
      </w:r>
    </w:p>
    <w:p w14:paraId="0642853B" w14:textId="20B432BC" w:rsidR="00174854" w:rsidRPr="00445716" w:rsidRDefault="008F6ED3" w:rsidP="00174854">
      <w:pPr>
        <w:rPr>
          <w:rFonts w:ascii="Times New Roman" w:hAnsi="Times New Roman" w:cs="Times New Roman"/>
        </w:rPr>
        <w:sectPr w:rsidR="00174854" w:rsidRPr="00445716" w:rsidSect="00FE0BA3">
          <w:type w:val="continuous"/>
          <w:pgSz w:w="12240" w:h="15840"/>
          <w:pgMar w:top="1440" w:right="1440" w:bottom="1440" w:left="1440" w:header="720" w:footer="720" w:gutter="0"/>
          <w:cols w:space="709"/>
          <w:titlePg/>
          <w:docGrid w:linePitch="360"/>
        </w:sectPr>
      </w:pPr>
      <w:r>
        <w:rPr>
          <w:rFonts w:ascii="Times New Roman" w:hAnsi="Times New Roman" w:cs="Times New Roman"/>
        </w:rPr>
        <w:t xml:space="preserve">      </w:t>
      </w:r>
    </w:p>
    <w:p w14:paraId="719EEC9E" w14:textId="77777777" w:rsidR="0072623E" w:rsidRDefault="0072623E" w:rsidP="00BB3C11"/>
    <w:sectPr w:rsidR="0072623E" w:rsidSect="00FE0BA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18FC9" w14:textId="77777777" w:rsidR="00FE0BA3" w:rsidRDefault="00FE0BA3">
      <w:pPr>
        <w:spacing w:after="0" w:line="240" w:lineRule="auto"/>
      </w:pPr>
      <w:r>
        <w:separator/>
      </w:r>
    </w:p>
    <w:p w14:paraId="43760329" w14:textId="77777777" w:rsidR="00FE0BA3" w:rsidRDefault="00FE0BA3"/>
    <w:p w14:paraId="21642060" w14:textId="77777777" w:rsidR="00FE0BA3" w:rsidRDefault="00FE0BA3"/>
  </w:endnote>
  <w:endnote w:type="continuationSeparator" w:id="0">
    <w:p w14:paraId="7FC825F4" w14:textId="77777777" w:rsidR="00FE0BA3" w:rsidRDefault="00FE0BA3">
      <w:pPr>
        <w:spacing w:after="0" w:line="240" w:lineRule="auto"/>
      </w:pPr>
      <w:r>
        <w:continuationSeparator/>
      </w:r>
    </w:p>
    <w:p w14:paraId="3C650511" w14:textId="77777777" w:rsidR="00FE0BA3" w:rsidRDefault="00FE0BA3"/>
    <w:p w14:paraId="0A8027BC" w14:textId="77777777" w:rsidR="00FE0BA3" w:rsidRDefault="00FE0BA3"/>
  </w:endnote>
  <w:endnote w:type="continuationNotice" w:id="1">
    <w:p w14:paraId="7CFD5151" w14:textId="77777777" w:rsidR="00FE0BA3" w:rsidRDefault="00FE0B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5635894"/>
      <w:docPartObj>
        <w:docPartGallery w:val="Page Numbers (Bottom of Page)"/>
        <w:docPartUnique/>
      </w:docPartObj>
    </w:sdtPr>
    <w:sdtEndPr>
      <w:rPr>
        <w:noProof/>
      </w:rPr>
    </w:sdtEndPr>
    <w:sdtContent>
      <w:p w14:paraId="68F23CF9" w14:textId="77777777" w:rsidR="0072623E" w:rsidRDefault="00933D2C">
        <w:pPr>
          <w:pStyle w:val="Footer"/>
        </w:pPr>
        <w:r>
          <w:fldChar w:fldCharType="begin"/>
        </w:r>
        <w:r>
          <w:instrText xml:space="preserve"> PAGE   \* MERGEFORMAT </w:instrText>
        </w:r>
        <w:r>
          <w:fldChar w:fldCharType="separate"/>
        </w:r>
        <w:r w:rsidR="0062034F">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5015912"/>
      <w:docPartObj>
        <w:docPartGallery w:val="Page Numbers (Bottom of Page)"/>
        <w:docPartUnique/>
      </w:docPartObj>
    </w:sdtPr>
    <w:sdtEndPr>
      <w:rPr>
        <w:noProof/>
      </w:rPr>
    </w:sdtEndPr>
    <w:sdtContent>
      <w:p w14:paraId="66DFA848" w14:textId="6058F9E0" w:rsidR="00CA4C72" w:rsidRDefault="00CA4C72">
        <w:pPr>
          <w:pStyle w:val="Footer"/>
        </w:pPr>
        <w:r>
          <w:fldChar w:fldCharType="begin"/>
        </w:r>
        <w:r>
          <w:instrText xml:space="preserve"> PAGE   \* MERGEFORMAT </w:instrText>
        </w:r>
        <w:r>
          <w:fldChar w:fldCharType="separate"/>
        </w:r>
        <w:r>
          <w:rPr>
            <w:noProof/>
          </w:rPr>
          <w:t>2</w:t>
        </w:r>
        <w:r>
          <w:rPr>
            <w:noProof/>
          </w:rPr>
          <w:fldChar w:fldCharType="end"/>
        </w:r>
      </w:p>
    </w:sdtContent>
  </w:sdt>
  <w:p w14:paraId="21020DFF" w14:textId="77777777" w:rsidR="00CA4C72" w:rsidRDefault="00CA4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4589A" w14:textId="77777777" w:rsidR="00FE0BA3" w:rsidRDefault="00FE0BA3">
      <w:pPr>
        <w:spacing w:after="0" w:line="240" w:lineRule="auto"/>
      </w:pPr>
      <w:r>
        <w:separator/>
      </w:r>
    </w:p>
    <w:p w14:paraId="4007C20B" w14:textId="77777777" w:rsidR="00FE0BA3" w:rsidRDefault="00FE0BA3"/>
    <w:p w14:paraId="04ABFF62" w14:textId="77777777" w:rsidR="00FE0BA3" w:rsidRDefault="00FE0BA3"/>
  </w:footnote>
  <w:footnote w:type="continuationSeparator" w:id="0">
    <w:p w14:paraId="6D534FCE" w14:textId="77777777" w:rsidR="00FE0BA3" w:rsidRDefault="00FE0BA3">
      <w:pPr>
        <w:spacing w:after="0" w:line="240" w:lineRule="auto"/>
      </w:pPr>
      <w:r>
        <w:continuationSeparator/>
      </w:r>
    </w:p>
    <w:p w14:paraId="30297BC9" w14:textId="77777777" w:rsidR="00FE0BA3" w:rsidRDefault="00FE0BA3"/>
    <w:p w14:paraId="427EA1DD" w14:textId="77777777" w:rsidR="00FE0BA3" w:rsidRDefault="00FE0BA3"/>
  </w:footnote>
  <w:footnote w:type="continuationNotice" w:id="1">
    <w:p w14:paraId="2056AD5B" w14:textId="77777777" w:rsidR="00FE0BA3" w:rsidRDefault="00FE0BA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826328"/>
    <w:lvl w:ilvl="0">
      <w:start w:val="1"/>
      <w:numFmt w:val="decimal"/>
      <w:lvlText w:val="%1."/>
      <w:lvlJc w:val="left"/>
      <w:pPr>
        <w:tabs>
          <w:tab w:val="num" w:pos="1440"/>
        </w:tabs>
        <w:ind w:left="144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7D04EE7"/>
    <w:multiLevelType w:val="hybridMultilevel"/>
    <w:tmpl w:val="529A2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AB6C32"/>
    <w:multiLevelType w:val="hybridMultilevel"/>
    <w:tmpl w:val="4E56B7D0"/>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0504E49"/>
    <w:multiLevelType w:val="hybridMultilevel"/>
    <w:tmpl w:val="0C988F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C169D"/>
    <w:multiLevelType w:val="hybridMultilevel"/>
    <w:tmpl w:val="701A09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37EBD"/>
    <w:multiLevelType w:val="hybridMultilevel"/>
    <w:tmpl w:val="D29C4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8171111">
    <w:abstractNumId w:val="9"/>
  </w:num>
  <w:num w:numId="2" w16cid:durableId="1117796877">
    <w:abstractNumId w:val="16"/>
  </w:num>
  <w:num w:numId="3" w16cid:durableId="311254378">
    <w:abstractNumId w:val="19"/>
  </w:num>
  <w:num w:numId="4" w16cid:durableId="1156267561">
    <w:abstractNumId w:val="17"/>
  </w:num>
  <w:num w:numId="5" w16cid:durableId="1068380015">
    <w:abstractNumId w:val="14"/>
  </w:num>
  <w:num w:numId="6" w16cid:durableId="1525248068">
    <w:abstractNumId w:val="7"/>
  </w:num>
  <w:num w:numId="7" w16cid:durableId="1006441288">
    <w:abstractNumId w:val="6"/>
  </w:num>
  <w:num w:numId="8" w16cid:durableId="2023435273">
    <w:abstractNumId w:val="5"/>
  </w:num>
  <w:num w:numId="9" w16cid:durableId="144861646">
    <w:abstractNumId w:val="4"/>
  </w:num>
  <w:num w:numId="10" w16cid:durableId="1287932395">
    <w:abstractNumId w:val="8"/>
  </w:num>
  <w:num w:numId="11" w16cid:durableId="1718355650">
    <w:abstractNumId w:val="3"/>
  </w:num>
  <w:num w:numId="12" w16cid:durableId="1567495447">
    <w:abstractNumId w:val="2"/>
  </w:num>
  <w:num w:numId="13" w16cid:durableId="791822361">
    <w:abstractNumId w:val="1"/>
  </w:num>
  <w:num w:numId="14" w16cid:durableId="429356198">
    <w:abstractNumId w:val="0"/>
  </w:num>
  <w:num w:numId="15" w16cid:durableId="1264798485">
    <w:abstractNumId w:val="18"/>
  </w:num>
  <w:num w:numId="16" w16cid:durableId="189150786">
    <w:abstractNumId w:val="20"/>
  </w:num>
  <w:num w:numId="17" w16cid:durableId="644548026">
    <w:abstractNumId w:val="10"/>
  </w:num>
  <w:num w:numId="18" w16cid:durableId="1750275915">
    <w:abstractNumId w:val="10"/>
  </w:num>
  <w:num w:numId="19" w16cid:durableId="1382366472">
    <w:abstractNumId w:val="10"/>
  </w:num>
  <w:num w:numId="20" w16cid:durableId="615068540">
    <w:abstractNumId w:val="10"/>
  </w:num>
  <w:num w:numId="21" w16cid:durableId="1333871684">
    <w:abstractNumId w:val="10"/>
  </w:num>
  <w:num w:numId="22" w16cid:durableId="780034384">
    <w:abstractNumId w:val="10"/>
  </w:num>
  <w:num w:numId="23" w16cid:durableId="1982878447">
    <w:abstractNumId w:val="10"/>
  </w:num>
  <w:num w:numId="24" w16cid:durableId="1814978752">
    <w:abstractNumId w:val="10"/>
  </w:num>
  <w:num w:numId="25" w16cid:durableId="1995645126">
    <w:abstractNumId w:val="10"/>
  </w:num>
  <w:num w:numId="26" w16cid:durableId="288973647">
    <w:abstractNumId w:val="10"/>
  </w:num>
  <w:num w:numId="27" w16cid:durableId="2103792305">
    <w:abstractNumId w:val="12"/>
  </w:num>
  <w:num w:numId="28" w16cid:durableId="230702905">
    <w:abstractNumId w:val="15"/>
  </w:num>
  <w:num w:numId="29" w16cid:durableId="1988970731">
    <w:abstractNumId w:val="11"/>
  </w:num>
  <w:num w:numId="30" w16cid:durableId="1559629431">
    <w:abstractNumId w:val="13"/>
  </w:num>
  <w:num w:numId="31" w16cid:durableId="4987367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88"/>
    <w:rsid w:val="00003F2C"/>
    <w:rsid w:val="000153FA"/>
    <w:rsid w:val="00017BA0"/>
    <w:rsid w:val="0002268E"/>
    <w:rsid w:val="00023355"/>
    <w:rsid w:val="00023D62"/>
    <w:rsid w:val="000316D9"/>
    <w:rsid w:val="000367CB"/>
    <w:rsid w:val="0003684D"/>
    <w:rsid w:val="000458F7"/>
    <w:rsid w:val="00045B2E"/>
    <w:rsid w:val="0005059E"/>
    <w:rsid w:val="0005322A"/>
    <w:rsid w:val="000572CD"/>
    <w:rsid w:val="0006381E"/>
    <w:rsid w:val="00065F60"/>
    <w:rsid w:val="000665AC"/>
    <w:rsid w:val="0006758A"/>
    <w:rsid w:val="00067C8C"/>
    <w:rsid w:val="000737BE"/>
    <w:rsid w:val="000744E4"/>
    <w:rsid w:val="00076446"/>
    <w:rsid w:val="000807D8"/>
    <w:rsid w:val="00086DE4"/>
    <w:rsid w:val="000919BA"/>
    <w:rsid w:val="00093351"/>
    <w:rsid w:val="000A44DC"/>
    <w:rsid w:val="000A67E9"/>
    <w:rsid w:val="000B5C0B"/>
    <w:rsid w:val="000C5042"/>
    <w:rsid w:val="000C7635"/>
    <w:rsid w:val="000C7F29"/>
    <w:rsid w:val="000D6969"/>
    <w:rsid w:val="000E1269"/>
    <w:rsid w:val="000E1FB0"/>
    <w:rsid w:val="000E3F90"/>
    <w:rsid w:val="000F2B25"/>
    <w:rsid w:val="000F6525"/>
    <w:rsid w:val="000F79EE"/>
    <w:rsid w:val="00104D8D"/>
    <w:rsid w:val="00106689"/>
    <w:rsid w:val="00114B32"/>
    <w:rsid w:val="00123D9E"/>
    <w:rsid w:val="00126635"/>
    <w:rsid w:val="00126AD5"/>
    <w:rsid w:val="001271A2"/>
    <w:rsid w:val="00127A9F"/>
    <w:rsid w:val="00127F13"/>
    <w:rsid w:val="00132A03"/>
    <w:rsid w:val="001364FB"/>
    <w:rsid w:val="00140F55"/>
    <w:rsid w:val="00151083"/>
    <w:rsid w:val="0015394D"/>
    <w:rsid w:val="00156369"/>
    <w:rsid w:val="001634AB"/>
    <w:rsid w:val="00163C32"/>
    <w:rsid w:val="00163F3C"/>
    <w:rsid w:val="00164EF4"/>
    <w:rsid w:val="00166822"/>
    <w:rsid w:val="001747C4"/>
    <w:rsid w:val="00174854"/>
    <w:rsid w:val="00176413"/>
    <w:rsid w:val="00181155"/>
    <w:rsid w:val="00181C2D"/>
    <w:rsid w:val="0019299E"/>
    <w:rsid w:val="00194F0B"/>
    <w:rsid w:val="001964D3"/>
    <w:rsid w:val="001A24F7"/>
    <w:rsid w:val="001A344F"/>
    <w:rsid w:val="001A6656"/>
    <w:rsid w:val="001B05B2"/>
    <w:rsid w:val="001B7552"/>
    <w:rsid w:val="001C0AAC"/>
    <w:rsid w:val="001C39EE"/>
    <w:rsid w:val="001C7B55"/>
    <w:rsid w:val="001D00CA"/>
    <w:rsid w:val="001D08A1"/>
    <w:rsid w:val="001D7A15"/>
    <w:rsid w:val="001D7C4E"/>
    <w:rsid w:val="001E350C"/>
    <w:rsid w:val="001E6BBE"/>
    <w:rsid w:val="001F41BE"/>
    <w:rsid w:val="0020167D"/>
    <w:rsid w:val="00216139"/>
    <w:rsid w:val="00222895"/>
    <w:rsid w:val="00224BF8"/>
    <w:rsid w:val="0023033A"/>
    <w:rsid w:val="00235B13"/>
    <w:rsid w:val="002377AA"/>
    <w:rsid w:val="00242E1F"/>
    <w:rsid w:val="00250344"/>
    <w:rsid w:val="002552C9"/>
    <w:rsid w:val="00260CE3"/>
    <w:rsid w:val="00267E7B"/>
    <w:rsid w:val="00276B2C"/>
    <w:rsid w:val="00280757"/>
    <w:rsid w:val="00286976"/>
    <w:rsid w:val="0028765F"/>
    <w:rsid w:val="00287C5A"/>
    <w:rsid w:val="00290B46"/>
    <w:rsid w:val="002976DF"/>
    <w:rsid w:val="002A152A"/>
    <w:rsid w:val="002A2259"/>
    <w:rsid w:val="002A30AF"/>
    <w:rsid w:val="002A5339"/>
    <w:rsid w:val="002B3C77"/>
    <w:rsid w:val="002C6811"/>
    <w:rsid w:val="002D40CE"/>
    <w:rsid w:val="002D6BCD"/>
    <w:rsid w:val="002E24F5"/>
    <w:rsid w:val="002E49EB"/>
    <w:rsid w:val="002E4B59"/>
    <w:rsid w:val="002E5D30"/>
    <w:rsid w:val="002F027D"/>
    <w:rsid w:val="002F2712"/>
    <w:rsid w:val="003025EF"/>
    <w:rsid w:val="00302856"/>
    <w:rsid w:val="00303A50"/>
    <w:rsid w:val="00303CCE"/>
    <w:rsid w:val="00306B29"/>
    <w:rsid w:val="003071BC"/>
    <w:rsid w:val="00311783"/>
    <w:rsid w:val="0031565B"/>
    <w:rsid w:val="00332207"/>
    <w:rsid w:val="0033335C"/>
    <w:rsid w:val="00340DD8"/>
    <w:rsid w:val="00343A7B"/>
    <w:rsid w:val="00343C9A"/>
    <w:rsid w:val="00344F42"/>
    <w:rsid w:val="00354C26"/>
    <w:rsid w:val="003617ED"/>
    <w:rsid w:val="00362BF2"/>
    <w:rsid w:val="00362E92"/>
    <w:rsid w:val="003653F3"/>
    <w:rsid w:val="00365DFE"/>
    <w:rsid w:val="0037173F"/>
    <w:rsid w:val="0037281F"/>
    <w:rsid w:val="00381A94"/>
    <w:rsid w:val="00382D91"/>
    <w:rsid w:val="00382E40"/>
    <w:rsid w:val="003856E0"/>
    <w:rsid w:val="00385B8A"/>
    <w:rsid w:val="00386AC9"/>
    <w:rsid w:val="00396538"/>
    <w:rsid w:val="00397E52"/>
    <w:rsid w:val="003A03B9"/>
    <w:rsid w:val="003A1A43"/>
    <w:rsid w:val="003A485C"/>
    <w:rsid w:val="003A4D14"/>
    <w:rsid w:val="003A6CDF"/>
    <w:rsid w:val="003B06CA"/>
    <w:rsid w:val="003B10DC"/>
    <w:rsid w:val="003C3474"/>
    <w:rsid w:val="003C5F35"/>
    <w:rsid w:val="003D0179"/>
    <w:rsid w:val="003D550D"/>
    <w:rsid w:val="003D7C2C"/>
    <w:rsid w:val="003E5A7B"/>
    <w:rsid w:val="003F0A29"/>
    <w:rsid w:val="003F2E43"/>
    <w:rsid w:val="004009E8"/>
    <w:rsid w:val="00402244"/>
    <w:rsid w:val="00402CDB"/>
    <w:rsid w:val="00407180"/>
    <w:rsid w:val="0041325D"/>
    <w:rsid w:val="004133E2"/>
    <w:rsid w:val="00414E25"/>
    <w:rsid w:val="00415547"/>
    <w:rsid w:val="00415EE0"/>
    <w:rsid w:val="00417B2E"/>
    <w:rsid w:val="00423C8A"/>
    <w:rsid w:val="004252C1"/>
    <w:rsid w:val="00426862"/>
    <w:rsid w:val="0042742A"/>
    <w:rsid w:val="00431DA5"/>
    <w:rsid w:val="00433F0C"/>
    <w:rsid w:val="0043502D"/>
    <w:rsid w:val="00441505"/>
    <w:rsid w:val="00442C7B"/>
    <w:rsid w:val="00445091"/>
    <w:rsid w:val="00445716"/>
    <w:rsid w:val="00446768"/>
    <w:rsid w:val="00451D58"/>
    <w:rsid w:val="00454A77"/>
    <w:rsid w:val="00456491"/>
    <w:rsid w:val="00461C26"/>
    <w:rsid w:val="004631B9"/>
    <w:rsid w:val="00467FA0"/>
    <w:rsid w:val="00474692"/>
    <w:rsid w:val="004820EB"/>
    <w:rsid w:val="00483C62"/>
    <w:rsid w:val="004920F2"/>
    <w:rsid w:val="00497528"/>
    <w:rsid w:val="004A5D0B"/>
    <w:rsid w:val="004A662A"/>
    <w:rsid w:val="004A6720"/>
    <w:rsid w:val="004A7133"/>
    <w:rsid w:val="004B113C"/>
    <w:rsid w:val="004B6196"/>
    <w:rsid w:val="004C1479"/>
    <w:rsid w:val="004C3C67"/>
    <w:rsid w:val="004C6924"/>
    <w:rsid w:val="004C6C5E"/>
    <w:rsid w:val="004C78B1"/>
    <w:rsid w:val="004D1396"/>
    <w:rsid w:val="004D2719"/>
    <w:rsid w:val="004E0ACE"/>
    <w:rsid w:val="004E3310"/>
    <w:rsid w:val="004E5AC7"/>
    <w:rsid w:val="004F1D1C"/>
    <w:rsid w:val="004F1F68"/>
    <w:rsid w:val="00501A99"/>
    <w:rsid w:val="00502D9B"/>
    <w:rsid w:val="00506704"/>
    <w:rsid w:val="005070AB"/>
    <w:rsid w:val="005074BC"/>
    <w:rsid w:val="00511A0A"/>
    <w:rsid w:val="005122E2"/>
    <w:rsid w:val="0052675A"/>
    <w:rsid w:val="00527ED6"/>
    <w:rsid w:val="005308E9"/>
    <w:rsid w:val="00531224"/>
    <w:rsid w:val="0054065E"/>
    <w:rsid w:val="0055568C"/>
    <w:rsid w:val="00556DAC"/>
    <w:rsid w:val="005623B5"/>
    <w:rsid w:val="00562AB5"/>
    <w:rsid w:val="00562E60"/>
    <w:rsid w:val="00563F77"/>
    <w:rsid w:val="0058156F"/>
    <w:rsid w:val="0058158F"/>
    <w:rsid w:val="00584491"/>
    <w:rsid w:val="00584859"/>
    <w:rsid w:val="00593B5A"/>
    <w:rsid w:val="005943BA"/>
    <w:rsid w:val="005952FD"/>
    <w:rsid w:val="005A5DAD"/>
    <w:rsid w:val="005B01B3"/>
    <w:rsid w:val="005B39C8"/>
    <w:rsid w:val="005B5EC1"/>
    <w:rsid w:val="005C0140"/>
    <w:rsid w:val="005C052C"/>
    <w:rsid w:val="005C5FB1"/>
    <w:rsid w:val="005D03F7"/>
    <w:rsid w:val="005D1F20"/>
    <w:rsid w:val="005D62A3"/>
    <w:rsid w:val="005D6DA2"/>
    <w:rsid w:val="005D713F"/>
    <w:rsid w:val="005E131B"/>
    <w:rsid w:val="005E143D"/>
    <w:rsid w:val="005E1AB3"/>
    <w:rsid w:val="005F513C"/>
    <w:rsid w:val="00600600"/>
    <w:rsid w:val="00602416"/>
    <w:rsid w:val="006032B6"/>
    <w:rsid w:val="00604540"/>
    <w:rsid w:val="006166CE"/>
    <w:rsid w:val="0062034F"/>
    <w:rsid w:val="0062455C"/>
    <w:rsid w:val="00627259"/>
    <w:rsid w:val="0062758A"/>
    <w:rsid w:val="00627648"/>
    <w:rsid w:val="006277E5"/>
    <w:rsid w:val="00627B05"/>
    <w:rsid w:val="00632A5E"/>
    <w:rsid w:val="00637083"/>
    <w:rsid w:val="00641C55"/>
    <w:rsid w:val="006423C5"/>
    <w:rsid w:val="006438AC"/>
    <w:rsid w:val="00645953"/>
    <w:rsid w:val="0064611D"/>
    <w:rsid w:val="00646347"/>
    <w:rsid w:val="00653C9A"/>
    <w:rsid w:val="00657256"/>
    <w:rsid w:val="00657960"/>
    <w:rsid w:val="00666467"/>
    <w:rsid w:val="00670885"/>
    <w:rsid w:val="006708BC"/>
    <w:rsid w:val="00676889"/>
    <w:rsid w:val="006808B5"/>
    <w:rsid w:val="00694A3E"/>
    <w:rsid w:val="006A07C4"/>
    <w:rsid w:val="006A246D"/>
    <w:rsid w:val="006A34F9"/>
    <w:rsid w:val="006A6346"/>
    <w:rsid w:val="006B08D7"/>
    <w:rsid w:val="006B42BB"/>
    <w:rsid w:val="006C1A3E"/>
    <w:rsid w:val="006C53C6"/>
    <w:rsid w:val="006C68C4"/>
    <w:rsid w:val="006D06BB"/>
    <w:rsid w:val="006D0FED"/>
    <w:rsid w:val="006D7DBF"/>
    <w:rsid w:val="006E1498"/>
    <w:rsid w:val="006E56BA"/>
    <w:rsid w:val="006F07E7"/>
    <w:rsid w:val="006F5BD6"/>
    <w:rsid w:val="006F5C01"/>
    <w:rsid w:val="006F6E63"/>
    <w:rsid w:val="00700706"/>
    <w:rsid w:val="00700D57"/>
    <w:rsid w:val="00701BA5"/>
    <w:rsid w:val="00706605"/>
    <w:rsid w:val="007258B8"/>
    <w:rsid w:val="0072623E"/>
    <w:rsid w:val="00727CA8"/>
    <w:rsid w:val="00731361"/>
    <w:rsid w:val="007330E5"/>
    <w:rsid w:val="007353ED"/>
    <w:rsid w:val="007373B0"/>
    <w:rsid w:val="0074173C"/>
    <w:rsid w:val="00744EED"/>
    <w:rsid w:val="00746E90"/>
    <w:rsid w:val="007519D9"/>
    <w:rsid w:val="007526CC"/>
    <w:rsid w:val="00755D99"/>
    <w:rsid w:val="007560AB"/>
    <w:rsid w:val="00757926"/>
    <w:rsid w:val="00757C08"/>
    <w:rsid w:val="0076007E"/>
    <w:rsid w:val="007608A3"/>
    <w:rsid w:val="007658E5"/>
    <w:rsid w:val="00770AE8"/>
    <w:rsid w:val="00774B58"/>
    <w:rsid w:val="00774DB6"/>
    <w:rsid w:val="00775CD1"/>
    <w:rsid w:val="00777DAF"/>
    <w:rsid w:val="007845A2"/>
    <w:rsid w:val="0078507D"/>
    <w:rsid w:val="007867F0"/>
    <w:rsid w:val="00790A00"/>
    <w:rsid w:val="00794322"/>
    <w:rsid w:val="00797A14"/>
    <w:rsid w:val="007A3D95"/>
    <w:rsid w:val="007A4B37"/>
    <w:rsid w:val="007A53E4"/>
    <w:rsid w:val="007A699E"/>
    <w:rsid w:val="007B1076"/>
    <w:rsid w:val="007C693B"/>
    <w:rsid w:val="007C6B0A"/>
    <w:rsid w:val="007C7FB4"/>
    <w:rsid w:val="007D71D7"/>
    <w:rsid w:val="007D76C0"/>
    <w:rsid w:val="007D7A44"/>
    <w:rsid w:val="007E0338"/>
    <w:rsid w:val="007E1174"/>
    <w:rsid w:val="007E4AE9"/>
    <w:rsid w:val="007E4E17"/>
    <w:rsid w:val="007F0574"/>
    <w:rsid w:val="007F5C80"/>
    <w:rsid w:val="00800D46"/>
    <w:rsid w:val="0080395D"/>
    <w:rsid w:val="0080580B"/>
    <w:rsid w:val="00805FD3"/>
    <w:rsid w:val="00816CB0"/>
    <w:rsid w:val="0082536C"/>
    <w:rsid w:val="0082753D"/>
    <w:rsid w:val="008321BD"/>
    <w:rsid w:val="008363FF"/>
    <w:rsid w:val="00836FCB"/>
    <w:rsid w:val="0084121B"/>
    <w:rsid w:val="00841B53"/>
    <w:rsid w:val="00845C19"/>
    <w:rsid w:val="00846E07"/>
    <w:rsid w:val="00846F84"/>
    <w:rsid w:val="008535AC"/>
    <w:rsid w:val="00855461"/>
    <w:rsid w:val="00855895"/>
    <w:rsid w:val="00857EDB"/>
    <w:rsid w:val="008606ED"/>
    <w:rsid w:val="00865C08"/>
    <w:rsid w:val="00866F48"/>
    <w:rsid w:val="0087040C"/>
    <w:rsid w:val="008804A1"/>
    <w:rsid w:val="00880729"/>
    <w:rsid w:val="008828CC"/>
    <w:rsid w:val="00883986"/>
    <w:rsid w:val="0089693D"/>
    <w:rsid w:val="008A03BC"/>
    <w:rsid w:val="008A1DB1"/>
    <w:rsid w:val="008A2588"/>
    <w:rsid w:val="008A5970"/>
    <w:rsid w:val="008A6292"/>
    <w:rsid w:val="008A6BA4"/>
    <w:rsid w:val="008B0076"/>
    <w:rsid w:val="008B748C"/>
    <w:rsid w:val="008C1856"/>
    <w:rsid w:val="008C2F0A"/>
    <w:rsid w:val="008C2F97"/>
    <w:rsid w:val="008C400D"/>
    <w:rsid w:val="008D036B"/>
    <w:rsid w:val="008D35F1"/>
    <w:rsid w:val="008E4BF3"/>
    <w:rsid w:val="008E6885"/>
    <w:rsid w:val="008F6ED3"/>
    <w:rsid w:val="00903C96"/>
    <w:rsid w:val="00906390"/>
    <w:rsid w:val="0090764A"/>
    <w:rsid w:val="00912F26"/>
    <w:rsid w:val="00915960"/>
    <w:rsid w:val="009209D5"/>
    <w:rsid w:val="00925680"/>
    <w:rsid w:val="00925ABE"/>
    <w:rsid w:val="00933D2C"/>
    <w:rsid w:val="0093521B"/>
    <w:rsid w:val="009360FC"/>
    <w:rsid w:val="00944A95"/>
    <w:rsid w:val="00950766"/>
    <w:rsid w:val="009510B2"/>
    <w:rsid w:val="00953025"/>
    <w:rsid w:val="00956DAB"/>
    <w:rsid w:val="009614B8"/>
    <w:rsid w:val="00962553"/>
    <w:rsid w:val="00965615"/>
    <w:rsid w:val="00966A5F"/>
    <w:rsid w:val="00970D39"/>
    <w:rsid w:val="00971A37"/>
    <w:rsid w:val="009762D4"/>
    <w:rsid w:val="00977E89"/>
    <w:rsid w:val="00986BE2"/>
    <w:rsid w:val="00990492"/>
    <w:rsid w:val="009915D9"/>
    <w:rsid w:val="00995A3F"/>
    <w:rsid w:val="009B43CF"/>
    <w:rsid w:val="009B5202"/>
    <w:rsid w:val="009B6889"/>
    <w:rsid w:val="009B6E15"/>
    <w:rsid w:val="009B7262"/>
    <w:rsid w:val="009C0DEB"/>
    <w:rsid w:val="009C1783"/>
    <w:rsid w:val="009C3551"/>
    <w:rsid w:val="009D5652"/>
    <w:rsid w:val="009E0609"/>
    <w:rsid w:val="009E3363"/>
    <w:rsid w:val="009F2C9B"/>
    <w:rsid w:val="009F2E42"/>
    <w:rsid w:val="009F36CA"/>
    <w:rsid w:val="00A012BE"/>
    <w:rsid w:val="00A03F00"/>
    <w:rsid w:val="00A10C9C"/>
    <w:rsid w:val="00A122BC"/>
    <w:rsid w:val="00A12B75"/>
    <w:rsid w:val="00A1583F"/>
    <w:rsid w:val="00A171EA"/>
    <w:rsid w:val="00A172B5"/>
    <w:rsid w:val="00A20CB3"/>
    <w:rsid w:val="00A26408"/>
    <w:rsid w:val="00A358BE"/>
    <w:rsid w:val="00A36965"/>
    <w:rsid w:val="00A43A59"/>
    <w:rsid w:val="00A45479"/>
    <w:rsid w:val="00A509EA"/>
    <w:rsid w:val="00A60979"/>
    <w:rsid w:val="00A61D3A"/>
    <w:rsid w:val="00A739A5"/>
    <w:rsid w:val="00A75462"/>
    <w:rsid w:val="00A804EA"/>
    <w:rsid w:val="00A81116"/>
    <w:rsid w:val="00A82115"/>
    <w:rsid w:val="00A86C02"/>
    <w:rsid w:val="00A87DA9"/>
    <w:rsid w:val="00A95AB8"/>
    <w:rsid w:val="00A9613A"/>
    <w:rsid w:val="00AA0DEC"/>
    <w:rsid w:val="00AA4069"/>
    <w:rsid w:val="00AB136E"/>
    <w:rsid w:val="00AB14E4"/>
    <w:rsid w:val="00AB1566"/>
    <w:rsid w:val="00AC4399"/>
    <w:rsid w:val="00AD4CBC"/>
    <w:rsid w:val="00AD78CA"/>
    <w:rsid w:val="00AE040B"/>
    <w:rsid w:val="00AE3824"/>
    <w:rsid w:val="00AE6824"/>
    <w:rsid w:val="00AE7357"/>
    <w:rsid w:val="00AF6017"/>
    <w:rsid w:val="00AF6189"/>
    <w:rsid w:val="00AF6BE3"/>
    <w:rsid w:val="00B04B32"/>
    <w:rsid w:val="00B04FAF"/>
    <w:rsid w:val="00B11C50"/>
    <w:rsid w:val="00B14366"/>
    <w:rsid w:val="00B14870"/>
    <w:rsid w:val="00B261AD"/>
    <w:rsid w:val="00B31CE7"/>
    <w:rsid w:val="00B326BA"/>
    <w:rsid w:val="00B332DA"/>
    <w:rsid w:val="00B33F53"/>
    <w:rsid w:val="00B358C4"/>
    <w:rsid w:val="00B43A35"/>
    <w:rsid w:val="00B462F1"/>
    <w:rsid w:val="00B50ABA"/>
    <w:rsid w:val="00B57A2C"/>
    <w:rsid w:val="00B641BC"/>
    <w:rsid w:val="00B665C1"/>
    <w:rsid w:val="00B71035"/>
    <w:rsid w:val="00B7213F"/>
    <w:rsid w:val="00B77B08"/>
    <w:rsid w:val="00B83B1E"/>
    <w:rsid w:val="00B84466"/>
    <w:rsid w:val="00B852B7"/>
    <w:rsid w:val="00B86B6D"/>
    <w:rsid w:val="00B87C71"/>
    <w:rsid w:val="00B90E9D"/>
    <w:rsid w:val="00B91753"/>
    <w:rsid w:val="00B93204"/>
    <w:rsid w:val="00B9629F"/>
    <w:rsid w:val="00B968DB"/>
    <w:rsid w:val="00BA0178"/>
    <w:rsid w:val="00BA0DD7"/>
    <w:rsid w:val="00BA403D"/>
    <w:rsid w:val="00BA531A"/>
    <w:rsid w:val="00BB3C11"/>
    <w:rsid w:val="00BB4DC2"/>
    <w:rsid w:val="00BC45AC"/>
    <w:rsid w:val="00BD3DF2"/>
    <w:rsid w:val="00BD66B4"/>
    <w:rsid w:val="00BE240A"/>
    <w:rsid w:val="00BE3162"/>
    <w:rsid w:val="00BE650F"/>
    <w:rsid w:val="00BF09E3"/>
    <w:rsid w:val="00BF3B95"/>
    <w:rsid w:val="00BF7F54"/>
    <w:rsid w:val="00C05B03"/>
    <w:rsid w:val="00C125B3"/>
    <w:rsid w:val="00C2052F"/>
    <w:rsid w:val="00C20850"/>
    <w:rsid w:val="00C21E2E"/>
    <w:rsid w:val="00C22187"/>
    <w:rsid w:val="00C2440C"/>
    <w:rsid w:val="00C27BEE"/>
    <w:rsid w:val="00C3138D"/>
    <w:rsid w:val="00C32E16"/>
    <w:rsid w:val="00C36F0E"/>
    <w:rsid w:val="00C43604"/>
    <w:rsid w:val="00C51C40"/>
    <w:rsid w:val="00C57F06"/>
    <w:rsid w:val="00C6180A"/>
    <w:rsid w:val="00C62A5C"/>
    <w:rsid w:val="00C6302C"/>
    <w:rsid w:val="00C632E1"/>
    <w:rsid w:val="00C724F1"/>
    <w:rsid w:val="00C81D7E"/>
    <w:rsid w:val="00C82E46"/>
    <w:rsid w:val="00C86865"/>
    <w:rsid w:val="00C90FA9"/>
    <w:rsid w:val="00C917E1"/>
    <w:rsid w:val="00C91A15"/>
    <w:rsid w:val="00C963CF"/>
    <w:rsid w:val="00CA36A5"/>
    <w:rsid w:val="00CA4C72"/>
    <w:rsid w:val="00CA7D78"/>
    <w:rsid w:val="00CB01F2"/>
    <w:rsid w:val="00CB09F3"/>
    <w:rsid w:val="00CB0EA2"/>
    <w:rsid w:val="00CB1ABD"/>
    <w:rsid w:val="00CB65FC"/>
    <w:rsid w:val="00CB6AF7"/>
    <w:rsid w:val="00CC198A"/>
    <w:rsid w:val="00CC388F"/>
    <w:rsid w:val="00CC5E03"/>
    <w:rsid w:val="00CC6B48"/>
    <w:rsid w:val="00CD0D68"/>
    <w:rsid w:val="00CD32C4"/>
    <w:rsid w:val="00CD4ABF"/>
    <w:rsid w:val="00CD7CB7"/>
    <w:rsid w:val="00CE03C0"/>
    <w:rsid w:val="00CF2185"/>
    <w:rsid w:val="00CF2ED5"/>
    <w:rsid w:val="00CF4753"/>
    <w:rsid w:val="00D052AC"/>
    <w:rsid w:val="00D052FE"/>
    <w:rsid w:val="00D06214"/>
    <w:rsid w:val="00D20777"/>
    <w:rsid w:val="00D23DFE"/>
    <w:rsid w:val="00D26C88"/>
    <w:rsid w:val="00D3349E"/>
    <w:rsid w:val="00D3538D"/>
    <w:rsid w:val="00D4185A"/>
    <w:rsid w:val="00D42C06"/>
    <w:rsid w:val="00D45EC7"/>
    <w:rsid w:val="00D46ED3"/>
    <w:rsid w:val="00D53626"/>
    <w:rsid w:val="00D559AB"/>
    <w:rsid w:val="00D62F7C"/>
    <w:rsid w:val="00D67906"/>
    <w:rsid w:val="00D71EE7"/>
    <w:rsid w:val="00D74341"/>
    <w:rsid w:val="00D74994"/>
    <w:rsid w:val="00D80C31"/>
    <w:rsid w:val="00D80CB7"/>
    <w:rsid w:val="00D83A01"/>
    <w:rsid w:val="00D83B62"/>
    <w:rsid w:val="00D84426"/>
    <w:rsid w:val="00D84AA7"/>
    <w:rsid w:val="00D872DB"/>
    <w:rsid w:val="00D92FC5"/>
    <w:rsid w:val="00D95840"/>
    <w:rsid w:val="00DA3386"/>
    <w:rsid w:val="00DB1A41"/>
    <w:rsid w:val="00DB583F"/>
    <w:rsid w:val="00DB7BE6"/>
    <w:rsid w:val="00DC09E7"/>
    <w:rsid w:val="00DC5FE1"/>
    <w:rsid w:val="00DC6AD3"/>
    <w:rsid w:val="00DD0C1B"/>
    <w:rsid w:val="00DD1C10"/>
    <w:rsid w:val="00DD295A"/>
    <w:rsid w:val="00DE15D2"/>
    <w:rsid w:val="00DE3CEB"/>
    <w:rsid w:val="00DE7DDF"/>
    <w:rsid w:val="00DF1B7B"/>
    <w:rsid w:val="00DF66AC"/>
    <w:rsid w:val="00E0533F"/>
    <w:rsid w:val="00E068B5"/>
    <w:rsid w:val="00E06F94"/>
    <w:rsid w:val="00E11B5C"/>
    <w:rsid w:val="00E14048"/>
    <w:rsid w:val="00E14FB0"/>
    <w:rsid w:val="00E22F8F"/>
    <w:rsid w:val="00E270BB"/>
    <w:rsid w:val="00E27E3F"/>
    <w:rsid w:val="00E30828"/>
    <w:rsid w:val="00E425B8"/>
    <w:rsid w:val="00E46517"/>
    <w:rsid w:val="00E46AA6"/>
    <w:rsid w:val="00E50542"/>
    <w:rsid w:val="00E50695"/>
    <w:rsid w:val="00E50C99"/>
    <w:rsid w:val="00E51499"/>
    <w:rsid w:val="00E52C9F"/>
    <w:rsid w:val="00E54744"/>
    <w:rsid w:val="00E61B69"/>
    <w:rsid w:val="00E625D9"/>
    <w:rsid w:val="00E63B00"/>
    <w:rsid w:val="00E66FD6"/>
    <w:rsid w:val="00E757B9"/>
    <w:rsid w:val="00E757DD"/>
    <w:rsid w:val="00E76FC0"/>
    <w:rsid w:val="00E8226F"/>
    <w:rsid w:val="00E8662C"/>
    <w:rsid w:val="00E8718A"/>
    <w:rsid w:val="00E92A80"/>
    <w:rsid w:val="00E956A6"/>
    <w:rsid w:val="00E97626"/>
    <w:rsid w:val="00EA3588"/>
    <w:rsid w:val="00EA56ED"/>
    <w:rsid w:val="00EB0A8A"/>
    <w:rsid w:val="00EB1B77"/>
    <w:rsid w:val="00EB63C1"/>
    <w:rsid w:val="00EB6D2E"/>
    <w:rsid w:val="00ED13C9"/>
    <w:rsid w:val="00ED3579"/>
    <w:rsid w:val="00EE7CFF"/>
    <w:rsid w:val="00EF18BF"/>
    <w:rsid w:val="00EF2BCF"/>
    <w:rsid w:val="00F00961"/>
    <w:rsid w:val="00F02A63"/>
    <w:rsid w:val="00F03323"/>
    <w:rsid w:val="00F130DC"/>
    <w:rsid w:val="00F1569A"/>
    <w:rsid w:val="00F15A2B"/>
    <w:rsid w:val="00F16D8C"/>
    <w:rsid w:val="00F250A0"/>
    <w:rsid w:val="00F262F7"/>
    <w:rsid w:val="00F2771C"/>
    <w:rsid w:val="00F3592F"/>
    <w:rsid w:val="00F425CF"/>
    <w:rsid w:val="00F43597"/>
    <w:rsid w:val="00F4368E"/>
    <w:rsid w:val="00F47629"/>
    <w:rsid w:val="00F51B13"/>
    <w:rsid w:val="00F61513"/>
    <w:rsid w:val="00F65122"/>
    <w:rsid w:val="00F665A6"/>
    <w:rsid w:val="00F67A14"/>
    <w:rsid w:val="00F75187"/>
    <w:rsid w:val="00F7754F"/>
    <w:rsid w:val="00F800E0"/>
    <w:rsid w:val="00F80AC1"/>
    <w:rsid w:val="00F922D9"/>
    <w:rsid w:val="00F93980"/>
    <w:rsid w:val="00F95AE2"/>
    <w:rsid w:val="00F97DA7"/>
    <w:rsid w:val="00FA269E"/>
    <w:rsid w:val="00FB0070"/>
    <w:rsid w:val="00FB2D22"/>
    <w:rsid w:val="00FB6379"/>
    <w:rsid w:val="00FC0242"/>
    <w:rsid w:val="00FC0E92"/>
    <w:rsid w:val="00FC1A8A"/>
    <w:rsid w:val="00FD172B"/>
    <w:rsid w:val="00FD7394"/>
    <w:rsid w:val="00FE0BA3"/>
    <w:rsid w:val="00FE25F1"/>
    <w:rsid w:val="00FE78BF"/>
    <w:rsid w:val="00FE7D72"/>
    <w:rsid w:val="00FF0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56A64F"/>
  <w15:chartTrackingRefBased/>
  <w15:docId w15:val="{5B7DCDD1-F5AB-4771-9B82-96A1C510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9E7"/>
  </w:style>
  <w:style w:type="paragraph" w:styleId="Heading1">
    <w:name w:val="heading 1"/>
    <w:basedOn w:val="Normal"/>
    <w:next w:val="Normal"/>
    <w:link w:val="Heading1Char"/>
    <w:uiPriority w:val="9"/>
    <w:qFormat/>
    <w:rsid w:val="00DC09E7"/>
    <w:pPr>
      <w:keepNext/>
      <w:keepLines/>
      <w:spacing w:before="360" w:after="80"/>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DC09E7"/>
    <w:pPr>
      <w:keepNext/>
      <w:keepLines/>
      <w:spacing w:before="160" w:after="80"/>
      <w:outlineLvl w:val="1"/>
    </w:pPr>
    <w:rPr>
      <w:rFonts w:asciiTheme="majorHAnsi" w:eastAsiaTheme="majorEastAsia" w:hAnsiTheme="majorHAnsi" w:cstheme="majorBidi"/>
      <w:color w:val="881631" w:themeColor="accent1" w:themeShade="BF"/>
      <w:sz w:val="32"/>
      <w:szCs w:val="32"/>
    </w:rPr>
  </w:style>
  <w:style w:type="paragraph" w:styleId="Heading3">
    <w:name w:val="heading 3"/>
    <w:basedOn w:val="Normal"/>
    <w:next w:val="Normal"/>
    <w:link w:val="Heading3Char"/>
    <w:uiPriority w:val="9"/>
    <w:unhideWhenUsed/>
    <w:qFormat/>
    <w:rsid w:val="00DC09E7"/>
    <w:pPr>
      <w:keepNext/>
      <w:keepLines/>
      <w:spacing w:before="160" w:after="80"/>
      <w:outlineLvl w:val="2"/>
    </w:pPr>
    <w:rPr>
      <w:rFonts w:eastAsiaTheme="majorEastAsia" w:cstheme="majorBidi"/>
      <w:color w:val="881631" w:themeColor="accent1" w:themeShade="BF"/>
      <w:sz w:val="28"/>
      <w:szCs w:val="28"/>
    </w:rPr>
  </w:style>
  <w:style w:type="paragraph" w:styleId="Heading4">
    <w:name w:val="heading 4"/>
    <w:basedOn w:val="Normal"/>
    <w:next w:val="Normal"/>
    <w:link w:val="Heading4Char"/>
    <w:uiPriority w:val="9"/>
    <w:semiHidden/>
    <w:unhideWhenUsed/>
    <w:qFormat/>
    <w:rsid w:val="00DC09E7"/>
    <w:pPr>
      <w:keepNext/>
      <w:keepLines/>
      <w:spacing w:before="80" w:after="40"/>
      <w:outlineLvl w:val="3"/>
    </w:pPr>
    <w:rPr>
      <w:rFonts w:eastAsiaTheme="majorEastAsia" w:cstheme="majorBidi"/>
      <w:i/>
      <w:iCs/>
      <w:color w:val="881631" w:themeColor="accent1" w:themeShade="BF"/>
    </w:rPr>
  </w:style>
  <w:style w:type="paragraph" w:styleId="Heading5">
    <w:name w:val="heading 5"/>
    <w:basedOn w:val="Normal"/>
    <w:next w:val="Normal"/>
    <w:link w:val="Heading5Char"/>
    <w:uiPriority w:val="9"/>
    <w:semiHidden/>
    <w:unhideWhenUsed/>
    <w:qFormat/>
    <w:rsid w:val="00DC09E7"/>
    <w:pPr>
      <w:keepNext/>
      <w:keepLines/>
      <w:spacing w:before="80" w:after="40"/>
      <w:outlineLvl w:val="4"/>
    </w:pPr>
    <w:rPr>
      <w:rFonts w:eastAsiaTheme="majorEastAsia" w:cstheme="majorBidi"/>
      <w:color w:val="881631" w:themeColor="accent1" w:themeShade="BF"/>
    </w:rPr>
  </w:style>
  <w:style w:type="paragraph" w:styleId="Heading6">
    <w:name w:val="heading 6"/>
    <w:basedOn w:val="Normal"/>
    <w:next w:val="Normal"/>
    <w:link w:val="Heading6Char"/>
    <w:uiPriority w:val="9"/>
    <w:semiHidden/>
    <w:unhideWhenUsed/>
    <w:qFormat/>
    <w:rsid w:val="00DC0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0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0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0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C0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09E7"/>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rsid w:val="00DC0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09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09E7"/>
    <w:rPr>
      <w:rFonts w:asciiTheme="majorHAnsi" w:eastAsiaTheme="majorEastAsia" w:hAnsiTheme="majorHAnsi" w:cstheme="majorBidi"/>
      <w:color w:val="881631" w:themeColor="accent1" w:themeShade="BF"/>
      <w:sz w:val="40"/>
      <w:szCs w:val="40"/>
    </w:rPr>
  </w:style>
  <w:style w:type="paragraph" w:styleId="ListNumber">
    <w:name w:val="List Number"/>
    <w:basedOn w:val="Normal"/>
    <w:uiPriority w:val="13"/>
    <w:pPr>
      <w:numPr>
        <w:numId w:val="16"/>
      </w:numPr>
    </w:pPr>
  </w:style>
  <w:style w:type="paragraph" w:styleId="IntenseQuote">
    <w:name w:val="Intense Quote"/>
    <w:basedOn w:val="Normal"/>
    <w:next w:val="Normal"/>
    <w:link w:val="IntenseQuoteChar"/>
    <w:uiPriority w:val="30"/>
    <w:qFormat/>
    <w:rsid w:val="00DC09E7"/>
    <w:pPr>
      <w:pBdr>
        <w:top w:val="single" w:sz="4" w:space="10" w:color="881631" w:themeColor="accent1" w:themeShade="BF"/>
        <w:bottom w:val="single" w:sz="4" w:space="10" w:color="881631" w:themeColor="accent1" w:themeShade="BF"/>
      </w:pBdr>
      <w:spacing w:before="360" w:after="360"/>
      <w:ind w:left="864" w:right="864"/>
      <w:jc w:val="center"/>
    </w:pPr>
    <w:rPr>
      <w:i/>
      <w:iCs/>
      <w:color w:val="881631" w:themeColor="accent1" w:themeShade="BF"/>
    </w:rPr>
  </w:style>
  <w:style w:type="paragraph" w:styleId="Quote">
    <w:name w:val="Quote"/>
    <w:basedOn w:val="Normal"/>
    <w:next w:val="Normal"/>
    <w:link w:val="QuoteChar"/>
    <w:uiPriority w:val="29"/>
    <w:qFormat/>
    <w:rsid w:val="00DC09E7"/>
    <w:pPr>
      <w:spacing w:before="160"/>
      <w:jc w:val="center"/>
    </w:pPr>
    <w:rPr>
      <w:i/>
      <w:iCs/>
      <w:color w:val="404040" w:themeColor="text1" w:themeTint="BF"/>
    </w:rPr>
  </w:style>
  <w:style w:type="character" w:customStyle="1" w:styleId="QuoteChar">
    <w:name w:val="Quote Char"/>
    <w:basedOn w:val="DefaultParagraphFont"/>
    <w:link w:val="Quote"/>
    <w:uiPriority w:val="29"/>
    <w:rsid w:val="00DC09E7"/>
    <w:rPr>
      <w:i/>
      <w:iCs/>
      <w:color w:val="404040" w:themeColor="text1" w:themeTint="BF"/>
    </w:rPr>
  </w:style>
  <w:style w:type="paragraph" w:styleId="ListBullet">
    <w:name w:val="List Bullet"/>
    <w:basedOn w:val="Normal"/>
    <w:uiPriority w:val="12"/>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DC09E7"/>
    <w:rPr>
      <w:rFonts w:eastAsiaTheme="majorEastAsia" w:cstheme="majorBidi"/>
      <w:color w:val="881631" w:themeColor="accent1" w:themeShade="BF"/>
    </w:rPr>
  </w:style>
  <w:style w:type="character" w:customStyle="1" w:styleId="Heading6Char">
    <w:name w:val="Heading 6 Char"/>
    <w:basedOn w:val="DefaultParagraphFont"/>
    <w:link w:val="Heading6"/>
    <w:uiPriority w:val="9"/>
    <w:semiHidden/>
    <w:rsid w:val="00DC0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0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0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09E7"/>
    <w:rPr>
      <w:rFonts w:eastAsiaTheme="majorEastAsia" w:cstheme="majorBidi"/>
      <w:color w:val="272727" w:themeColor="text1" w:themeTint="D8"/>
    </w:rPr>
  </w:style>
  <w:style w:type="character" w:styleId="SubtleEmphasis">
    <w:name w:val="Subtle Emphasis"/>
    <w:basedOn w:val="DefaultParagraphFont"/>
    <w:uiPriority w:val="19"/>
    <w:qFormat/>
    <w:rsid w:val="00DC09E7"/>
    <w:rPr>
      <w:i/>
      <w:iCs/>
      <w:color w:val="404040" w:themeColor="text1" w:themeTint="BF"/>
    </w:rPr>
  </w:style>
  <w:style w:type="character" w:styleId="Emphasis">
    <w:name w:val="Emphasis"/>
    <w:basedOn w:val="DefaultParagraphFont"/>
    <w:uiPriority w:val="20"/>
    <w:qFormat/>
    <w:rsid w:val="00DC09E7"/>
    <w:rPr>
      <w:i/>
      <w:iCs/>
    </w:rPr>
  </w:style>
  <w:style w:type="character" w:styleId="IntenseEmphasis">
    <w:name w:val="Intense Emphasis"/>
    <w:basedOn w:val="DefaultParagraphFont"/>
    <w:uiPriority w:val="21"/>
    <w:qFormat/>
    <w:rsid w:val="00DC09E7"/>
    <w:rPr>
      <w:i/>
      <w:iCs/>
      <w:color w:val="881631" w:themeColor="accent1" w:themeShade="BF"/>
    </w:rPr>
  </w:style>
  <w:style w:type="character" w:styleId="SubtleReference">
    <w:name w:val="Subtle Reference"/>
    <w:basedOn w:val="DefaultParagraphFont"/>
    <w:uiPriority w:val="31"/>
    <w:qFormat/>
    <w:rsid w:val="00DC09E7"/>
    <w:rPr>
      <w:smallCaps/>
      <w:color w:val="5A5A5A" w:themeColor="text1" w:themeTint="A5"/>
    </w:rPr>
  </w:style>
  <w:style w:type="character" w:styleId="IntenseReference">
    <w:name w:val="Intense Reference"/>
    <w:basedOn w:val="DefaultParagraphFont"/>
    <w:uiPriority w:val="32"/>
    <w:qFormat/>
    <w:rsid w:val="00DC09E7"/>
    <w:rPr>
      <w:b/>
      <w:bCs/>
      <w:smallCaps/>
      <w:color w:val="881631" w:themeColor="accent1" w:themeShade="BF"/>
      <w:spacing w:val="5"/>
    </w:rPr>
  </w:style>
  <w:style w:type="character" w:styleId="BookTitle">
    <w:name w:val="Book Title"/>
    <w:basedOn w:val="DefaultParagraphFont"/>
    <w:uiPriority w:val="33"/>
    <w:qFormat/>
    <w:rsid w:val="00DC09E7"/>
    <w:rPr>
      <w:b/>
      <w:bCs/>
      <w:i/>
      <w:iCs/>
      <w:spacing w:val="5"/>
    </w:rPr>
  </w:style>
  <w:style w:type="paragraph" w:styleId="Caption">
    <w:name w:val="caption"/>
    <w:basedOn w:val="Normal"/>
    <w:next w:val="Normal"/>
    <w:uiPriority w:val="35"/>
    <w:semiHidden/>
    <w:unhideWhenUsed/>
    <w:qFormat/>
    <w:rsid w:val="00DC09E7"/>
    <w:pPr>
      <w:spacing w:after="200" w:line="240" w:lineRule="auto"/>
    </w:pPr>
    <w:rPr>
      <w:i/>
      <w:iCs/>
      <w:color w:val="454545" w:themeColor="text2"/>
      <w:sz w:val="18"/>
      <w:szCs w:val="18"/>
    </w:rPr>
  </w:style>
  <w:style w:type="character" w:styleId="PlaceholderText">
    <w:name w:val="Placeholder Text"/>
    <w:basedOn w:val="DefaultParagraphFont"/>
    <w:uiPriority w:val="99"/>
    <w:semiHidden/>
    <w:rsid w:val="00415547"/>
    <w:rPr>
      <w:color w:val="000000" w:themeColor="text1"/>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rsid w:val="00DC09E7"/>
    <w:pPr>
      <w:spacing w:before="240" w:after="0"/>
      <w:outlineLvl w:val="9"/>
    </w:pPr>
    <w:rPr>
      <w:sz w:val="32"/>
      <w:szCs w:val="32"/>
    </w:rPr>
  </w:style>
  <w:style w:type="table" w:customStyle="1" w:styleId="ReportTable">
    <w:name w:val="Report Table"/>
    <w:basedOn w:val="Table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DC09E7"/>
    <w:rPr>
      <w:i/>
      <w:iCs/>
      <w:color w:val="881631" w:themeColor="accent1" w:themeShade="BF"/>
    </w:rPr>
  </w:style>
  <w:style w:type="character" w:customStyle="1" w:styleId="Heading2Char">
    <w:name w:val="Heading 2 Char"/>
    <w:basedOn w:val="DefaultParagraphFont"/>
    <w:link w:val="Heading2"/>
    <w:uiPriority w:val="9"/>
    <w:rsid w:val="00DC09E7"/>
    <w:rPr>
      <w:rFonts w:asciiTheme="majorHAnsi" w:eastAsiaTheme="majorEastAsia" w:hAnsiTheme="majorHAnsi" w:cstheme="majorBidi"/>
      <w:color w:val="881631" w:themeColor="accent1" w:themeShade="BF"/>
      <w:sz w:val="32"/>
      <w:szCs w:val="32"/>
    </w:rPr>
  </w:style>
  <w:style w:type="paragraph" w:styleId="Header">
    <w:name w:val="header"/>
    <w:basedOn w:val="Normal"/>
    <w:link w:val="HeaderChar"/>
    <w:uiPriority w:val="99"/>
    <w:pPr>
      <w:spacing w:after="0" w:line="240" w:lineRule="auto"/>
    </w:pPr>
  </w:style>
  <w:style w:type="character" w:customStyle="1" w:styleId="Heading3Char">
    <w:name w:val="Heading 3 Char"/>
    <w:basedOn w:val="DefaultParagraphFont"/>
    <w:link w:val="Heading3"/>
    <w:uiPriority w:val="9"/>
    <w:rsid w:val="00DC09E7"/>
    <w:rPr>
      <w:rFonts w:eastAsiaTheme="majorEastAsia" w:cstheme="majorBidi"/>
      <w:color w:val="881631" w:themeColor="accent1" w:themeShade="BF"/>
      <w:sz w:val="28"/>
      <w:szCs w:val="28"/>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sid w:val="00DC09E7"/>
    <w:rPr>
      <w:rFonts w:eastAsiaTheme="majorEastAsia" w:cstheme="majorBidi"/>
      <w:i/>
      <w:iCs/>
      <w:color w:val="881631" w:themeColor="accent1" w:themeShade="BF"/>
    </w:rPr>
  </w:style>
  <w:style w:type="paragraph" w:styleId="BalloonText">
    <w:name w:val="Balloon Text"/>
    <w:basedOn w:val="Normal"/>
    <w:link w:val="BalloonTextChar"/>
    <w:uiPriority w:val="99"/>
    <w:semiHidden/>
    <w:unhideWhenUsed/>
    <w:rsid w:val="00DC5FE1"/>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5FE1"/>
    <w:rPr>
      <w:rFonts w:ascii="Segoe UI" w:hAnsi="Segoe UI" w:cs="Segoe UI"/>
      <w:sz w:val="22"/>
      <w:szCs w:val="18"/>
    </w:rPr>
  </w:style>
  <w:style w:type="paragraph" w:styleId="BodyText3">
    <w:name w:val="Body Text 3"/>
    <w:basedOn w:val="Normal"/>
    <w:link w:val="BodyText3Char"/>
    <w:uiPriority w:val="99"/>
    <w:semiHidden/>
    <w:unhideWhenUsed/>
    <w:rsid w:val="00DC5FE1"/>
    <w:pPr>
      <w:spacing w:after="120"/>
    </w:pPr>
    <w:rPr>
      <w:sz w:val="22"/>
      <w:szCs w:val="16"/>
    </w:rPr>
  </w:style>
  <w:style w:type="character" w:customStyle="1" w:styleId="BodyText3Char">
    <w:name w:val="Body Text 3 Char"/>
    <w:basedOn w:val="DefaultParagraphFont"/>
    <w:link w:val="BodyText3"/>
    <w:uiPriority w:val="99"/>
    <w:semiHidden/>
    <w:rsid w:val="00DC5FE1"/>
    <w:rPr>
      <w:sz w:val="22"/>
      <w:szCs w:val="16"/>
    </w:rPr>
  </w:style>
  <w:style w:type="paragraph" w:styleId="BodyTextIndent3">
    <w:name w:val="Body Text Indent 3"/>
    <w:basedOn w:val="Normal"/>
    <w:link w:val="BodyTextIndent3Char"/>
    <w:uiPriority w:val="99"/>
    <w:semiHidden/>
    <w:unhideWhenUsed/>
    <w:rsid w:val="00DC5FE1"/>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DC5FE1"/>
    <w:rPr>
      <w:sz w:val="22"/>
      <w:szCs w:val="16"/>
    </w:rPr>
  </w:style>
  <w:style w:type="character" w:styleId="CommentReference">
    <w:name w:val="annotation reference"/>
    <w:basedOn w:val="DefaultParagraphFont"/>
    <w:uiPriority w:val="99"/>
    <w:semiHidden/>
    <w:unhideWhenUsed/>
    <w:rsid w:val="00DC5FE1"/>
    <w:rPr>
      <w:sz w:val="22"/>
      <w:szCs w:val="16"/>
    </w:rPr>
  </w:style>
  <w:style w:type="paragraph" w:styleId="CommentText">
    <w:name w:val="annotation text"/>
    <w:basedOn w:val="Normal"/>
    <w:link w:val="CommentTextChar"/>
    <w:uiPriority w:val="99"/>
    <w:semiHidden/>
    <w:unhideWhenUsed/>
    <w:rsid w:val="00DC5FE1"/>
    <w:pPr>
      <w:spacing w:line="240" w:lineRule="auto"/>
    </w:pPr>
    <w:rPr>
      <w:sz w:val="22"/>
      <w:szCs w:val="20"/>
    </w:rPr>
  </w:style>
  <w:style w:type="character" w:customStyle="1" w:styleId="CommentTextChar">
    <w:name w:val="Comment Text Char"/>
    <w:basedOn w:val="DefaultParagraphFont"/>
    <w:link w:val="CommentText"/>
    <w:uiPriority w:val="99"/>
    <w:semiHidden/>
    <w:rsid w:val="00DC5FE1"/>
    <w:rPr>
      <w:sz w:val="22"/>
      <w:szCs w:val="20"/>
    </w:rPr>
  </w:style>
  <w:style w:type="paragraph" w:styleId="CommentSubject">
    <w:name w:val="annotation subject"/>
    <w:basedOn w:val="CommentText"/>
    <w:next w:val="CommentText"/>
    <w:link w:val="CommentSubjectChar"/>
    <w:uiPriority w:val="99"/>
    <w:semiHidden/>
    <w:unhideWhenUsed/>
    <w:rsid w:val="00DC5FE1"/>
    <w:rPr>
      <w:b/>
      <w:bCs/>
    </w:rPr>
  </w:style>
  <w:style w:type="character" w:customStyle="1" w:styleId="CommentSubjectChar">
    <w:name w:val="Comment Subject Char"/>
    <w:basedOn w:val="CommentTextChar"/>
    <w:link w:val="CommentSubject"/>
    <w:uiPriority w:val="99"/>
    <w:semiHidden/>
    <w:rsid w:val="00DC5FE1"/>
    <w:rPr>
      <w:b/>
      <w:bCs/>
      <w:sz w:val="22"/>
      <w:szCs w:val="20"/>
    </w:rPr>
  </w:style>
  <w:style w:type="paragraph" w:styleId="EndnoteText">
    <w:name w:val="endnote text"/>
    <w:basedOn w:val="Normal"/>
    <w:link w:val="EndnoteTextChar"/>
    <w:uiPriority w:val="99"/>
    <w:semiHidden/>
    <w:unhideWhenUsed/>
    <w:rsid w:val="00DC5FE1"/>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5FE1"/>
    <w:rPr>
      <w:sz w:val="22"/>
      <w:szCs w:val="20"/>
    </w:rPr>
  </w:style>
  <w:style w:type="paragraph" w:styleId="EnvelopeReturn">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DC5FE1"/>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5FE1"/>
    <w:rPr>
      <w:sz w:val="22"/>
      <w:szCs w:val="20"/>
    </w:rPr>
  </w:style>
  <w:style w:type="character" w:styleId="Hyperlink">
    <w:name w:val="Hyperlink"/>
    <w:basedOn w:val="DefaultParagraphFont"/>
    <w:uiPriority w:val="99"/>
    <w:semiHidden/>
    <w:unhideWhenUsed/>
    <w:rsid w:val="00415547"/>
    <w:rPr>
      <w:color w:val="B71E42" w:themeColor="accent1"/>
      <w:u w:val="single"/>
    </w:rPr>
  </w:style>
  <w:style w:type="paragraph" w:styleId="MacroText">
    <w:name w:val="macro"/>
    <w:link w:val="MacroTextCh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15547"/>
    <w:rPr>
      <w:rFonts w:ascii="Consolas" w:hAnsi="Consolas"/>
      <w:sz w:val="22"/>
      <w:szCs w:val="20"/>
    </w:rPr>
  </w:style>
  <w:style w:type="character" w:styleId="FootnoteReference">
    <w:name w:val="footnote reference"/>
    <w:basedOn w:val="DefaultParagraphFont"/>
    <w:uiPriority w:val="99"/>
    <w:semiHidden/>
    <w:unhideWhenUsed/>
    <w:rsid w:val="009915D9"/>
    <w:rPr>
      <w:vertAlign w:val="superscript"/>
    </w:rPr>
  </w:style>
  <w:style w:type="character" w:styleId="Strong">
    <w:name w:val="Strong"/>
    <w:basedOn w:val="DefaultParagraphFont"/>
    <w:uiPriority w:val="22"/>
    <w:qFormat/>
    <w:rsid w:val="00DC09E7"/>
    <w:rPr>
      <w:b/>
      <w:bCs/>
    </w:rPr>
  </w:style>
  <w:style w:type="paragraph" w:styleId="NoSpacing">
    <w:name w:val="No Spacing"/>
    <w:uiPriority w:val="1"/>
    <w:qFormat/>
    <w:rsid w:val="00DC09E7"/>
    <w:pPr>
      <w:spacing w:after="0" w:line="240" w:lineRule="auto"/>
    </w:pPr>
  </w:style>
  <w:style w:type="paragraph" w:styleId="ListParagraph">
    <w:name w:val="List Paragraph"/>
    <w:basedOn w:val="Normal"/>
    <w:uiPriority w:val="34"/>
    <w:qFormat/>
    <w:rsid w:val="0094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0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ush\AppData\Roaming\Microsoft\Templates\Research%20paper.dotx" TargetMode="Externa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4A13A-94E7-48DB-AE3E-23F65C75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Template>
  <TotalTime>817</TotalTime>
  <Pages>9</Pages>
  <Words>3098</Words>
  <Characters>17878</Characters>
  <Application>Microsoft Office Word</Application>
  <DocSecurity>0</DocSecurity>
  <Lines>288</Lines>
  <Paragraphs>57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
      <vt:lpstr>        4.1. From 1G to 2G:</vt:lpstr>
      <vt:lpstr>        4.2. From 3G to 4G:</vt:lpstr>
      <vt:lpstr>        4.3 Fifth Generation (5G):</vt:lpstr>
      <vt:lpstr>    Network Architecture And Future Scope: </vt:lpstr>
      <vt:lpstr>    Conclusion:</vt:lpstr>
      <vt:lpstr>    Literature Cited:</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Dubey</dc:creator>
  <cp:keywords/>
  <dc:description/>
  <cp:lastModifiedBy>Ayush Dubey</cp:lastModifiedBy>
  <cp:revision>645</cp:revision>
  <dcterms:created xsi:type="dcterms:W3CDTF">2024-01-20T06:49:00Z</dcterms:created>
  <dcterms:modified xsi:type="dcterms:W3CDTF">2024-03-30T05:36:00Z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y fmtid="{D5CDD505-2E9C-101B-9397-08002B2CF9AE}" pid="3" name="GrammarlyDocumentId">
    <vt:lpwstr>8611e28f4e7ead7c1addd595ed4c51cc69e5f37bc00b1ff51278c9cea8f89f86</vt:lpwstr>
  </property>
</Properties>
</file>